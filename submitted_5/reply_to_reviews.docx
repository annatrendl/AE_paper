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AC" w:rsidRPr="00D2220F" w:rsidRDefault="002725E5">
      <w:pPr>
        <w:rPr>
          <w:rFonts w:ascii="Arial" w:eastAsia="Times New Roman" w:hAnsi="Arial" w:cs="Arial"/>
          <w:b/>
          <w:color w:val="222222"/>
          <w:u w:val="single"/>
          <w:lang w:eastAsia="en-GB"/>
        </w:rPr>
      </w:pPr>
      <w:r w:rsidRPr="00D2220F">
        <w:rPr>
          <w:rFonts w:ascii="Arial" w:eastAsia="Times New Roman" w:hAnsi="Arial" w:cs="Arial"/>
          <w:b/>
          <w:color w:val="222222"/>
          <w:u w:val="single"/>
          <w:lang w:eastAsia="en-GB"/>
        </w:rPr>
        <w:t>Editor</w:t>
      </w:r>
      <w:bookmarkStart w:id="0" w:name="_GoBack"/>
      <w:bookmarkEnd w:id="0"/>
    </w:p>
    <w:p w:rsidR="00E715AC" w:rsidRPr="004A3099" w:rsidRDefault="002725E5" w:rsidP="004A3099">
      <w:pPr>
        <w:pStyle w:val="NormlWeb"/>
        <w:shd w:val="clear" w:color="auto" w:fill="FFFFFF"/>
        <w:spacing w:before="100" w:after="100"/>
        <w:rPr>
          <w:rFonts w:ascii="Arial" w:eastAsiaTheme="minorHAnsi" w:hAnsi="Arial" w:cs="Arial"/>
          <w:b/>
          <w:sz w:val="22"/>
          <w:szCs w:val="22"/>
          <w:shd w:val="clear" w:color="auto" w:fill="FFFFFF"/>
          <w:lang w:eastAsia="en-US"/>
        </w:rPr>
      </w:pPr>
      <w:r w:rsidRPr="004A3099">
        <w:rPr>
          <w:rFonts w:ascii="Arial" w:eastAsiaTheme="minorHAnsi" w:hAnsi="Arial" w:cs="Arial"/>
          <w:b/>
          <w:sz w:val="22"/>
          <w:szCs w:val="22"/>
          <w:shd w:val="clear" w:color="auto" w:fill="FFFFFF"/>
          <w:lang w:eastAsia="en-US"/>
        </w:rPr>
        <w:t>Thank you very much for submitting your manuscript "A zero attraction effect in naturalistic choice" for review and consideration for publication in Decision.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rsidR="00E715AC" w:rsidRPr="004A3099" w:rsidRDefault="002725E5">
      <w:pPr>
        <w:pStyle w:val="NormlWeb"/>
        <w:shd w:val="clear" w:color="auto" w:fill="FFFFFF"/>
        <w:rPr>
          <w:rFonts w:ascii="Arial" w:eastAsiaTheme="minorHAnsi" w:hAnsi="Arial" w:cs="Arial"/>
          <w:b/>
          <w:sz w:val="22"/>
          <w:szCs w:val="22"/>
          <w:shd w:val="clear" w:color="auto" w:fill="FFFFFF"/>
          <w:lang w:eastAsia="en-US"/>
        </w:rPr>
      </w:pPr>
      <w:r w:rsidRPr="004A3099">
        <w:rPr>
          <w:rFonts w:ascii="Arial" w:eastAsiaTheme="minorHAnsi" w:hAnsi="Arial" w:cs="Arial"/>
          <w:b/>
          <w:sz w:val="22"/>
          <w:szCs w:val="22"/>
          <w:shd w:val="clear" w:color="auto" w:fill="FFFFFF"/>
          <w:lang w:eastAsia="en-US"/>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rsidR="00E715AC" w:rsidRPr="004A3099" w:rsidRDefault="002725E5">
      <w:pPr>
        <w:pStyle w:val="NormlWeb"/>
        <w:shd w:val="clear" w:color="auto" w:fill="FFFFFF"/>
        <w:rPr>
          <w:rFonts w:ascii="Arial" w:eastAsiaTheme="minorHAnsi" w:hAnsi="Arial" w:cs="Arial"/>
          <w:b/>
          <w:sz w:val="22"/>
          <w:szCs w:val="22"/>
          <w:shd w:val="clear" w:color="auto" w:fill="FFFFFF"/>
          <w:lang w:eastAsia="en-US"/>
        </w:rPr>
      </w:pPr>
      <w:r w:rsidRPr="004A3099">
        <w:rPr>
          <w:rFonts w:ascii="Arial" w:eastAsiaTheme="minorHAnsi" w:hAnsi="Arial" w:cs="Arial"/>
          <w:b/>
          <w:sz w:val="22"/>
          <w:szCs w:val="22"/>
          <w:shd w:val="clear" w:color="auto" w:fill="FFFFFF"/>
          <w:lang w:eastAsia="en-US"/>
        </w:rPr>
        <w:t>For your guidance, reviewers' comments are appended below. I hope that you can address these points and I look forward to receiving your revised manuscript.</w:t>
      </w:r>
    </w:p>
    <w:p w:rsidR="00E715AC" w:rsidRPr="004A3099" w:rsidRDefault="002725E5">
      <w:pPr>
        <w:pStyle w:val="NormlWeb"/>
        <w:shd w:val="clear" w:color="auto" w:fill="FFFFFF"/>
        <w:rPr>
          <w:rFonts w:ascii="Arial" w:eastAsiaTheme="minorHAnsi" w:hAnsi="Arial" w:cs="Arial"/>
          <w:b/>
          <w:sz w:val="22"/>
          <w:szCs w:val="22"/>
          <w:shd w:val="clear" w:color="auto" w:fill="FFFFFF"/>
          <w:lang w:eastAsia="en-US"/>
        </w:rPr>
      </w:pPr>
      <w:r w:rsidRPr="004A3099">
        <w:rPr>
          <w:rFonts w:ascii="Arial" w:eastAsiaTheme="minorHAnsi" w:hAnsi="Arial" w:cs="Arial"/>
          <w:b/>
          <w:sz w:val="22"/>
          <w:szCs w:val="22"/>
          <w:shd w:val="clear" w:color="auto" w:fill="FFFFFF"/>
          <w:lang w:eastAsia="en-US"/>
        </w:rPr>
        <w:t>If you decide to revise the work, please submit a list of changes or a rebuttal against each point which is being raised when you submit the revised manuscript.</w:t>
      </w:r>
    </w:p>
    <w:p w:rsidR="00E715AC" w:rsidRPr="005B0C59" w:rsidRDefault="002725E5">
      <w:pPr>
        <w:pStyle w:val="NormlWeb"/>
        <w:shd w:val="clear" w:color="auto" w:fill="FFFFFF"/>
        <w:rPr>
          <w:rFonts w:ascii="Arial" w:hAnsi="Arial" w:cs="Arial"/>
          <w:highlight w:val="white"/>
        </w:rPr>
      </w:pPr>
      <w:r w:rsidRPr="005B0C59">
        <w:rPr>
          <w:rFonts w:ascii="Arial" w:hAnsi="Arial" w:cs="Arial"/>
        </w:rPr>
        <w:t xml:space="preserve">Dear </w:t>
      </w:r>
      <w:r w:rsidRPr="005B0C59">
        <w:rPr>
          <w:rFonts w:ascii="Arial" w:hAnsi="Arial" w:cs="Arial"/>
          <w:shd w:val="clear" w:color="auto" w:fill="FFFFFF"/>
        </w:rPr>
        <w:t xml:space="preserve">Professor </w:t>
      </w:r>
      <w:proofErr w:type="spellStart"/>
      <w:r w:rsidRPr="005B0C59">
        <w:rPr>
          <w:rFonts w:ascii="Arial" w:hAnsi="Arial" w:cs="Arial"/>
          <w:shd w:val="clear" w:color="auto" w:fill="FFFFFF"/>
        </w:rPr>
        <w:t>Budescu</w:t>
      </w:r>
      <w:proofErr w:type="spellEnd"/>
      <w:proofErr w:type="gramStart"/>
      <w:r w:rsidRPr="005B0C59">
        <w:rPr>
          <w:rFonts w:ascii="Arial" w:hAnsi="Arial" w:cs="Arial"/>
          <w:shd w:val="clear" w:color="auto" w:fill="FFFFFF"/>
        </w:rPr>
        <w:t>,</w:t>
      </w:r>
      <w:proofErr w:type="gramEnd"/>
      <w:r w:rsidRPr="005B0C59">
        <w:rPr>
          <w:rFonts w:ascii="Arial" w:hAnsi="Arial" w:cs="Arial"/>
          <w:shd w:val="clear" w:color="auto" w:fill="FFFFFF"/>
        </w:rPr>
        <w:br/>
      </w:r>
      <w:r w:rsidRPr="005B0C59">
        <w:rPr>
          <w:rFonts w:ascii="Arial" w:hAnsi="Arial" w:cs="Arial"/>
          <w:shd w:val="clear" w:color="auto" w:fill="FFFFFF"/>
        </w:rPr>
        <w:br/>
        <w:t>Thank you for your comments. We have updated the manuscript with the requested analyses (all under “further analyses” section to make it explicit that these were not part of pre-registered analysis plan), and made some clarifications regarding our stimuli creation and analysis techniques.</w:t>
      </w:r>
    </w:p>
    <w:p w:rsidR="00E715AC" w:rsidRPr="005B0C59" w:rsidRDefault="002725E5">
      <w:pPr>
        <w:pStyle w:val="NormlWeb"/>
        <w:shd w:val="clear" w:color="auto" w:fill="FFFFFF"/>
        <w:rPr>
          <w:rFonts w:ascii="Arial" w:hAnsi="Arial" w:cs="Arial"/>
          <w:highlight w:val="white"/>
        </w:rPr>
      </w:pPr>
      <w:r w:rsidRPr="005B0C59">
        <w:rPr>
          <w:rFonts w:ascii="Arial" w:hAnsi="Arial" w:cs="Arial"/>
          <w:shd w:val="clear" w:color="auto" w:fill="FFFFFF"/>
        </w:rPr>
        <w:t>We believe the comments offered by the reviewers and yourself have been incredibly helpful, and the paper is had been significantly improved as a result.</w:t>
      </w:r>
    </w:p>
    <w:p w:rsidR="00E715AC" w:rsidRPr="005B0C59" w:rsidRDefault="002725E5">
      <w:pPr>
        <w:pStyle w:val="NormlWeb"/>
        <w:shd w:val="clear" w:color="auto" w:fill="FFFFFF"/>
        <w:rPr>
          <w:rFonts w:ascii="Arial" w:hAnsi="Arial" w:cs="Arial"/>
          <w:highlight w:val="white"/>
        </w:rPr>
      </w:pPr>
      <w:r w:rsidRPr="005B0C59">
        <w:rPr>
          <w:rFonts w:ascii="Arial" w:hAnsi="Arial" w:cs="Arial"/>
          <w:shd w:val="clear" w:color="auto" w:fill="FFFFFF"/>
        </w:rPr>
        <w:t>Best,</w:t>
      </w:r>
    </w:p>
    <w:p w:rsidR="00E715AC" w:rsidRPr="005B0C59" w:rsidRDefault="002725E5">
      <w:pPr>
        <w:rPr>
          <w:rFonts w:ascii="Arial" w:eastAsia="Times New Roman" w:hAnsi="Arial" w:cs="Arial"/>
          <w:sz w:val="24"/>
          <w:szCs w:val="24"/>
          <w:highlight w:val="white"/>
          <w:lang w:eastAsia="en-GB"/>
        </w:rPr>
      </w:pPr>
      <w:r w:rsidRPr="005B0C59">
        <w:rPr>
          <w:rFonts w:ascii="Arial" w:eastAsia="Times New Roman" w:hAnsi="Arial" w:cs="Arial"/>
          <w:sz w:val="24"/>
          <w:szCs w:val="24"/>
          <w:shd w:val="clear" w:color="auto" w:fill="FFFFFF"/>
          <w:lang w:eastAsia="en-GB"/>
        </w:rPr>
        <w:t xml:space="preserve">Anna </w:t>
      </w:r>
      <w:proofErr w:type="spellStart"/>
      <w:r w:rsidRPr="005B0C59">
        <w:rPr>
          <w:rFonts w:ascii="Arial" w:eastAsia="Times New Roman" w:hAnsi="Arial" w:cs="Arial"/>
          <w:sz w:val="24"/>
          <w:szCs w:val="24"/>
          <w:shd w:val="clear" w:color="auto" w:fill="FFFFFF"/>
          <w:lang w:eastAsia="en-GB"/>
        </w:rPr>
        <w:t>Trendl</w:t>
      </w:r>
      <w:proofErr w:type="spellEnd"/>
      <w:r w:rsidRPr="005B0C59">
        <w:rPr>
          <w:rFonts w:ascii="Arial" w:eastAsia="Times New Roman" w:hAnsi="Arial" w:cs="Arial"/>
          <w:sz w:val="24"/>
          <w:szCs w:val="24"/>
          <w:shd w:val="clear" w:color="auto" w:fill="FFFFFF"/>
          <w:lang w:eastAsia="en-GB"/>
        </w:rPr>
        <w:t xml:space="preserve">, Neil Stewart, Tim </w:t>
      </w:r>
      <w:proofErr w:type="spellStart"/>
      <w:r w:rsidRPr="005B0C59">
        <w:rPr>
          <w:rFonts w:ascii="Arial" w:eastAsia="Times New Roman" w:hAnsi="Arial" w:cs="Arial"/>
          <w:sz w:val="24"/>
          <w:szCs w:val="24"/>
          <w:shd w:val="clear" w:color="auto" w:fill="FFFFFF"/>
          <w:lang w:eastAsia="en-GB"/>
        </w:rPr>
        <w:t>Mullett</w:t>
      </w:r>
      <w:proofErr w:type="spellEnd"/>
    </w:p>
    <w:p w:rsidR="00E715AC" w:rsidRPr="00D2220F" w:rsidRDefault="00E715AC">
      <w:pPr>
        <w:rPr>
          <w:rFonts w:ascii="Arial" w:eastAsia="Times New Roman" w:hAnsi="Arial" w:cs="Arial"/>
          <w:b/>
          <w:color w:val="222222"/>
          <w:lang w:eastAsia="en-GB"/>
        </w:rPr>
      </w:pPr>
    </w:p>
    <w:p w:rsidR="00D2220F" w:rsidRDefault="00D2220F">
      <w:pPr>
        <w:spacing w:after="0" w:line="240" w:lineRule="auto"/>
        <w:rPr>
          <w:ins w:id="1" w:author="Windows-felhasználó" w:date="2020-04-06T18:53:00Z"/>
          <w:rFonts w:ascii="Arial" w:eastAsia="Times New Roman" w:hAnsi="Arial" w:cs="Arial"/>
          <w:b/>
          <w:color w:val="222222"/>
          <w:u w:val="single"/>
          <w:lang w:eastAsia="en-GB"/>
        </w:rPr>
      </w:pPr>
      <w:ins w:id="2" w:author="Windows-felhasználó" w:date="2020-04-06T18:53:00Z">
        <w:r>
          <w:rPr>
            <w:rFonts w:ascii="Arial" w:eastAsia="Times New Roman" w:hAnsi="Arial" w:cs="Arial"/>
            <w:b/>
            <w:color w:val="222222"/>
            <w:u w:val="single"/>
            <w:lang w:eastAsia="en-GB"/>
          </w:rPr>
          <w:br w:type="page"/>
        </w:r>
      </w:ins>
    </w:p>
    <w:p w:rsidR="00E715AC" w:rsidRPr="00D2220F" w:rsidRDefault="002725E5">
      <w:pPr>
        <w:rPr>
          <w:rFonts w:ascii="Arial" w:eastAsia="Times New Roman" w:hAnsi="Arial" w:cs="Arial"/>
          <w:b/>
          <w:color w:val="222222"/>
          <w:u w:val="single"/>
          <w:lang w:eastAsia="en-GB"/>
        </w:rPr>
      </w:pPr>
      <w:r w:rsidRPr="00D2220F">
        <w:rPr>
          <w:rFonts w:ascii="Arial" w:eastAsia="Times New Roman" w:hAnsi="Arial" w:cs="Arial"/>
          <w:b/>
          <w:color w:val="222222"/>
          <w:u w:val="single"/>
          <w:lang w:eastAsia="en-GB"/>
        </w:rPr>
        <w:lastRenderedPageBreak/>
        <w:t>Reviewer 1</w:t>
      </w:r>
    </w:p>
    <w:p w:rsidR="00E715AC" w:rsidRPr="005B0C59" w:rsidRDefault="002725E5">
      <w:pPr>
        <w:rPr>
          <w:rFonts w:ascii="Arial" w:hAnsi="Arial" w:cs="Arial"/>
          <w:b/>
          <w:highlight w:val="white"/>
        </w:rPr>
      </w:pPr>
      <w:r w:rsidRPr="005B0C59">
        <w:rPr>
          <w:rFonts w:ascii="Arial" w:hAnsi="Arial" w:cs="Arial"/>
          <w:b/>
          <w:shd w:val="clear" w:color="auto" w:fill="FFFFFF"/>
        </w:rPr>
        <w:t>There are a number of novel and valuable characteristics in this study. It raises the interesting challenge of assessing whether the </w:t>
      </w:r>
      <w:r w:rsidRPr="005B0C59">
        <w:rPr>
          <w:rStyle w:val="il"/>
          <w:rFonts w:ascii="Arial" w:hAnsi="Arial" w:cs="Arial"/>
          <w:b/>
          <w:shd w:val="clear" w:color="auto" w:fill="FFFFFF"/>
        </w:rPr>
        <w:t>attraction</w:t>
      </w:r>
      <w:r w:rsidRPr="005B0C59">
        <w:rPr>
          <w:rFonts w:ascii="Arial" w:hAnsi="Arial" w:cs="Arial"/>
          <w:b/>
          <w:shd w:val="clear" w:color="auto" w:fill="FFFFFF"/>
        </w:rPr>
        <w:t> </w:t>
      </w:r>
      <w:r w:rsidRPr="005B0C59">
        <w:rPr>
          <w:rStyle w:val="il"/>
          <w:rFonts w:ascii="Arial" w:hAnsi="Arial" w:cs="Arial"/>
          <w:b/>
          <w:shd w:val="clear" w:color="auto" w:fill="FFFFFF"/>
        </w:rPr>
        <w:t>effect</w:t>
      </w:r>
      <w:r w:rsidRPr="005B0C59">
        <w:rPr>
          <w:rFonts w:ascii="Arial" w:hAnsi="Arial" w:cs="Arial"/>
          <w:b/>
          <w:shd w:val="clear" w:color="auto" w:fill="FFFFFF"/>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rsidR="00E715AC" w:rsidRPr="00D2220F" w:rsidRDefault="002725E5">
      <w:pPr>
        <w:rPr>
          <w:rFonts w:ascii="Arial" w:eastAsia="Times New Roman" w:hAnsi="Arial" w:cs="Arial"/>
          <w:sz w:val="24"/>
          <w:szCs w:val="24"/>
          <w:shd w:val="clear" w:color="auto" w:fill="FFFFFF"/>
          <w:lang w:eastAsia="en-GB"/>
        </w:rPr>
      </w:pPr>
      <w:r w:rsidRPr="00D2220F">
        <w:rPr>
          <w:rFonts w:ascii="Arial" w:eastAsia="Times New Roman" w:hAnsi="Arial" w:cs="Arial"/>
          <w:sz w:val="24"/>
          <w:szCs w:val="24"/>
          <w:shd w:val="clear" w:color="auto" w:fill="FFFFFF"/>
          <w:lang w:eastAsia="en-GB"/>
        </w:rPr>
        <w:t>We thank the reviewer for their comments. To address whether our preregistered exclusion of inappropriate responses had a role in our core result, we repeat</w:t>
      </w:r>
      <w:r w:rsidR="005B0C59" w:rsidRPr="00D2220F">
        <w:rPr>
          <w:rFonts w:ascii="Arial" w:eastAsia="Times New Roman" w:hAnsi="Arial" w:cs="Arial"/>
          <w:sz w:val="24"/>
          <w:szCs w:val="24"/>
          <w:shd w:val="clear" w:color="auto" w:fill="FFFFFF"/>
          <w:lang w:eastAsia="en-GB"/>
        </w:rPr>
        <w:t>ed</w:t>
      </w:r>
      <w:r w:rsidRPr="00D2220F">
        <w:rPr>
          <w:rFonts w:ascii="Arial" w:eastAsia="Times New Roman" w:hAnsi="Arial" w:cs="Arial"/>
          <w:sz w:val="24"/>
          <w:szCs w:val="24"/>
          <w:shd w:val="clear" w:color="auto" w:fill="FFFFFF"/>
          <w:lang w:eastAsia="en-GB"/>
        </w:rPr>
        <w:t xml:space="preserve"> the central one-sample t-test on the raw dataset (no exclusion criteria applied) to test if the proportion of trials where the target was chosen was significantly higher than 0.5, but we found no evidence for the attraction effect in this dataset either, </w:t>
      </w:r>
      <w:r w:rsidR="00D2220F">
        <w:rPr>
          <w:rFonts w:ascii="Arial" w:eastAsia="Times New Roman" w:hAnsi="Arial" w:cs="Arial"/>
          <w:sz w:val="24"/>
          <w:szCs w:val="24"/>
          <w:shd w:val="clear" w:color="auto" w:fill="FFFFFF"/>
          <w:lang w:eastAsia="en-GB"/>
        </w:rPr>
        <w:t xml:space="preserve">M = .5, </w:t>
      </w:r>
      <w:proofErr w:type="gramStart"/>
      <w:r w:rsidRPr="00D2220F">
        <w:rPr>
          <w:rFonts w:ascii="Arial" w:eastAsia="Times New Roman" w:hAnsi="Arial" w:cs="Arial"/>
          <w:sz w:val="24"/>
          <w:szCs w:val="24"/>
          <w:shd w:val="clear" w:color="auto" w:fill="FFFFFF"/>
          <w:lang w:eastAsia="en-GB"/>
        </w:rPr>
        <w:t>t(</w:t>
      </w:r>
      <w:proofErr w:type="gramEnd"/>
      <w:r w:rsidRPr="00D2220F">
        <w:rPr>
          <w:rFonts w:ascii="Arial" w:eastAsia="Times New Roman" w:hAnsi="Arial" w:cs="Arial"/>
          <w:sz w:val="24"/>
          <w:szCs w:val="24"/>
          <w:shd w:val="clear" w:color="auto" w:fill="FFFFFF"/>
          <w:lang w:eastAsia="en-GB"/>
        </w:rPr>
        <w:t xml:space="preserve">151) = -.72, p = .764, 95% CI [.48; .51]. </w:t>
      </w:r>
    </w:p>
    <w:p w:rsidR="00E715AC" w:rsidRPr="00D2220F" w:rsidRDefault="002725E5">
      <w:pPr>
        <w:rPr>
          <w:rFonts w:ascii="Arial" w:eastAsia="Times New Roman" w:hAnsi="Arial" w:cs="Arial"/>
          <w:sz w:val="24"/>
          <w:szCs w:val="24"/>
          <w:shd w:val="clear" w:color="auto" w:fill="FFFFFF"/>
          <w:lang w:eastAsia="en-GB"/>
        </w:rPr>
      </w:pPr>
      <w:r w:rsidRPr="00D2220F">
        <w:rPr>
          <w:rFonts w:ascii="Arial" w:eastAsia="Times New Roman" w:hAnsi="Arial" w:cs="Arial"/>
          <w:sz w:val="24"/>
          <w:szCs w:val="24"/>
          <w:shd w:val="clear" w:color="auto" w:fill="FFFFFF"/>
          <w:lang w:eastAsia="en-GB"/>
        </w:rPr>
        <w:t>We agree with the reviewer that the degree to which the apparent strength of the attraction effect can be driven/attributed to the inclusion/exclusion of inappropriate or low effort responses. However, due to the small proportion of trials that are excluded here, and the overall high quality of the responses in this particular dataset, we do not have sufficient statistical power to investigate this further.</w:t>
      </w:r>
    </w:p>
    <w:p w:rsidR="00E715AC" w:rsidRPr="00D2220F" w:rsidRDefault="002725E5">
      <w:pPr>
        <w:rPr>
          <w:rFonts w:ascii="Arial" w:hAnsi="Arial" w:cs="Arial"/>
          <w:b/>
          <w:shd w:val="clear" w:color="auto" w:fill="FFFFFF"/>
        </w:rPr>
      </w:pPr>
      <w:r>
        <w:rPr>
          <w:rFonts w:ascii="Arial" w:hAnsi="Arial" w:cs="Arial"/>
          <w:color w:val="FF0000"/>
        </w:rPr>
        <w:br/>
      </w:r>
      <w:r w:rsidRPr="00D2220F">
        <w:rPr>
          <w:rFonts w:ascii="Arial" w:hAnsi="Arial" w:cs="Arial"/>
          <w:b/>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effect, given other researchers have found that these variables moderate the attraction effect. It is important that that less than 5% choose the decoy, showing that choices are largely consistent with large differences in ratings. However, for those who do choose the decoy, a similarity effect could draw shares from the target, thus limiting the attraction effect. Thus, it is important to demonstrate that the results do not differ if the authors drop the 5% of observations who chose the decoy. That test is unlikely to matter, but it is still needed.</w:t>
      </w:r>
    </w:p>
    <w:p w:rsidR="00E715AC" w:rsidRPr="00D2220F" w:rsidRDefault="002725E5">
      <w:pPr>
        <w:rPr>
          <w:rFonts w:ascii="Arial" w:hAnsi="Arial" w:cs="Arial"/>
          <w:b/>
          <w:shd w:val="clear" w:color="auto" w:fill="FFFFFF"/>
        </w:rPr>
      </w:pPr>
      <w:r w:rsidRPr="00D2220F">
        <w:rPr>
          <w:rFonts w:ascii="Arial" w:eastAsia="Times New Roman" w:hAnsi="Arial" w:cs="Arial"/>
          <w:sz w:val="24"/>
          <w:szCs w:val="24"/>
          <w:shd w:val="clear" w:color="auto" w:fill="FFFFFF"/>
          <w:lang w:eastAsia="en-GB"/>
        </w:rPr>
        <w:t xml:space="preserve">The analysis we report in the original manuscript is the analysis the reviewer suggests here. That is, we did exclude decoy choices from the analysis. We apologise for the lack of clarity in our original presentation. We have now clarified this in the Exclusion criteria section. </w:t>
      </w:r>
      <w:r w:rsidRPr="00D2220F">
        <w:rPr>
          <w:rFonts w:ascii="Arial" w:eastAsia="Times New Roman" w:hAnsi="Arial" w:cs="Arial"/>
          <w:sz w:val="24"/>
          <w:szCs w:val="24"/>
          <w:shd w:val="clear" w:color="auto" w:fill="FFFFFF"/>
          <w:lang w:eastAsia="en-GB"/>
        </w:rPr>
        <w:br/>
      </w:r>
      <w:r w:rsidRPr="00D2220F">
        <w:rPr>
          <w:rFonts w:ascii="Arial" w:eastAsia="Times New Roman" w:hAnsi="Arial" w:cs="Arial"/>
          <w:sz w:val="24"/>
          <w:szCs w:val="24"/>
          <w:shd w:val="clear" w:color="auto" w:fill="FFFFFF"/>
          <w:lang w:eastAsia="en-GB"/>
        </w:rPr>
        <w:br/>
      </w:r>
      <w:r w:rsidRPr="00D2220F">
        <w:rPr>
          <w:rFonts w:ascii="Arial" w:hAnsi="Arial" w:cs="Arial"/>
          <w:b/>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Pr="00D2220F">
        <w:rPr>
          <w:rFonts w:ascii="Arial" w:hAnsi="Arial" w:cs="Arial"/>
          <w:b/>
          <w:shd w:val="clear" w:color="auto" w:fill="FFFFFF"/>
        </w:rPr>
        <w:t>B</w:t>
      </w:r>
      <w:proofErr w:type="spellEnd"/>
      <w:r w:rsidRPr="00D2220F">
        <w:rPr>
          <w:rFonts w:ascii="Arial" w:hAnsi="Arial" w:cs="Arial"/>
          <w:b/>
          <w:shd w:val="clear" w:color="auto" w:fill="FFFFFF"/>
        </w:rPr>
        <w:t xml:space="preserve">' and an A' A B choice set within the same set of tasks. If a respondent </w:t>
      </w:r>
      <w:r w:rsidRPr="00D2220F">
        <w:rPr>
          <w:rFonts w:ascii="Arial" w:hAnsi="Arial" w:cs="Arial"/>
          <w:b/>
          <w:shd w:val="clear" w:color="auto" w:fill="FFFFFF"/>
        </w:rPr>
        <w:lastRenderedPageBreak/>
        <w:t>reasonably repeats the first choice between A and B despite the presence of a different undesired decoy, then the average attraction effect will be zero for that respondent, one choice counting for, and the other counting against the attraction effect. To test that possibility, two tests are necessary.</w:t>
      </w:r>
      <w:r w:rsidRPr="00D2220F">
        <w:rPr>
          <w:rFonts w:ascii="Arial" w:hAnsi="Arial" w:cs="Arial"/>
          <w:b/>
          <w:shd w:val="clear" w:color="auto" w:fill="FFFFFF"/>
        </w:rPr>
        <w:br/>
      </w:r>
      <w:r w:rsidRPr="00D2220F">
        <w:rPr>
          <w:rFonts w:ascii="Arial" w:hAnsi="Arial" w:cs="Arial"/>
          <w:b/>
          <w:shd w:val="clear" w:color="auto" w:fill="FFFFFF"/>
        </w:rPr>
        <w:br/>
        <w:t>1. Run the analysis only on the first choice made on the A B pair. If recalled repetition is substantial, then the attraction is likely to be positive on the first, but negative on the second choice.</w:t>
      </w:r>
    </w:p>
    <w:p w:rsidR="00E715AC" w:rsidRPr="00D2220F" w:rsidRDefault="002725E5">
      <w:pPr>
        <w:rPr>
          <w:rFonts w:ascii="Arial" w:hAnsi="Arial" w:cs="Arial"/>
          <w:b/>
          <w:shd w:val="clear" w:color="auto" w:fill="FFFFFF"/>
        </w:rPr>
      </w:pPr>
      <w:r w:rsidRPr="00D2220F">
        <w:rPr>
          <w:rFonts w:ascii="Arial" w:hAnsi="Arial" w:cs="Arial"/>
          <w:b/>
          <w:shd w:val="clear" w:color="auto" w:fill="FFFFFF"/>
        </w:rPr>
        <w:t>2. Run an analysis on all those who switched A B across the two trials. Contrast the proportion of switches that are in the direction of the attraction effect against those which reverse it.</w:t>
      </w:r>
    </w:p>
    <w:p w:rsidR="00E715AC" w:rsidRPr="005068CE" w:rsidRDefault="002725E5">
      <w:pPr>
        <w:rPr>
          <w:rFonts w:ascii="Arial" w:eastAsia="Times New Roman" w:hAnsi="Arial" w:cs="Arial"/>
          <w:sz w:val="24"/>
          <w:szCs w:val="24"/>
          <w:shd w:val="clear" w:color="auto" w:fill="FFFFFF"/>
          <w:lang w:eastAsia="en-GB"/>
        </w:rPr>
      </w:pPr>
      <w:r w:rsidRPr="005068CE">
        <w:rPr>
          <w:rFonts w:ascii="Arial" w:eastAsia="Times New Roman" w:hAnsi="Arial" w:cs="Arial"/>
          <w:sz w:val="24"/>
          <w:szCs w:val="24"/>
          <w:shd w:val="clear" w:color="auto" w:fill="FFFFFF"/>
          <w:lang w:eastAsia="en-GB"/>
        </w:rPr>
        <w:t xml:space="preserve">This is an excellent point and we thank the reviewer for suggesting these analyses. Our results show that participants were indeed unlikely to switch from their first chosen movie, as preferences switched in only 8.5% of trials. To examine this in detail we have performed both of the analyses that the reviewer suggests. The first is to run an analysis only upon trials where subjects encounter a target-competitor pair for the first time. Essentially, mimicking an alternative experimental design where we remove the issue of choice stickiness or consistency by only using each pair once, with one being randomly assigned as the target. This shows no evidence of an attraction effect. The second analysis uses only trials where subjects switch their preferences from the A B A’ and A B </w:t>
      </w:r>
      <w:proofErr w:type="spellStart"/>
      <w:r w:rsidRPr="005068CE">
        <w:rPr>
          <w:rFonts w:ascii="Arial" w:eastAsia="Times New Roman" w:hAnsi="Arial" w:cs="Arial"/>
          <w:sz w:val="24"/>
          <w:szCs w:val="24"/>
          <w:shd w:val="clear" w:color="auto" w:fill="FFFFFF"/>
          <w:lang w:eastAsia="en-GB"/>
        </w:rPr>
        <w:t>B</w:t>
      </w:r>
      <w:proofErr w:type="spellEnd"/>
      <w:r w:rsidRPr="005068CE">
        <w:rPr>
          <w:rFonts w:ascii="Arial" w:eastAsia="Times New Roman" w:hAnsi="Arial" w:cs="Arial"/>
          <w:sz w:val="24"/>
          <w:szCs w:val="24"/>
          <w:shd w:val="clear" w:color="auto" w:fill="FFFFFF"/>
          <w:lang w:eastAsia="en-GB"/>
        </w:rPr>
        <w:t>’ versions. Here again, we see no evidence of a significant attraction effect.</w:t>
      </w:r>
    </w:p>
    <w:p w:rsidR="00E715AC" w:rsidRPr="005068CE" w:rsidRDefault="002725E5">
      <w:pPr>
        <w:rPr>
          <w:rFonts w:ascii="Arial" w:eastAsia="Times New Roman" w:hAnsi="Arial" w:cs="Arial"/>
          <w:sz w:val="24"/>
          <w:szCs w:val="24"/>
          <w:shd w:val="clear" w:color="auto" w:fill="FFFFFF"/>
          <w:lang w:eastAsia="en-GB"/>
        </w:rPr>
      </w:pPr>
      <w:r w:rsidRPr="005068CE">
        <w:rPr>
          <w:rFonts w:ascii="Arial" w:eastAsia="Times New Roman" w:hAnsi="Arial" w:cs="Arial"/>
          <w:sz w:val="24"/>
          <w:szCs w:val="24"/>
          <w:shd w:val="clear" w:color="auto" w:fill="FFFFFF"/>
          <w:lang w:eastAsia="en-GB"/>
        </w:rPr>
        <w:t>We include the relevant section from the full text below</w:t>
      </w:r>
      <w:r w:rsidR="00A12B27">
        <w:rPr>
          <w:rFonts w:ascii="Arial" w:eastAsia="Times New Roman" w:hAnsi="Arial" w:cs="Arial"/>
          <w:sz w:val="24"/>
          <w:szCs w:val="24"/>
          <w:shd w:val="clear" w:color="auto" w:fill="FFFFFF"/>
          <w:lang w:eastAsia="en-GB"/>
        </w:rPr>
        <w:t xml:space="preserve"> (page 14).</w:t>
      </w:r>
    </w:p>
    <w:p w:rsidR="005068CE" w:rsidRDefault="005068CE" w:rsidP="005068CE">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A12B27">
        <w:rPr>
          <w:rFonts w:eastAsia="Times New Roman"/>
          <w:i/>
          <w:sz w:val="24"/>
          <w:szCs w:val="24"/>
          <w:lang w:eastAsia="en-GB"/>
        </w:rPr>
        <w:t>“</w:t>
      </w:r>
      <w:r w:rsidRPr="00A12B27">
        <w:rPr>
          <w:rFonts w:ascii="Arial" w:eastAsia="Times New Roman" w:hAnsi="Arial" w:cs="Arial"/>
          <w:i/>
          <w:sz w:val="24"/>
          <w:szCs w:val="24"/>
          <w:shd w:val="clear" w:color="auto" w:fill="FFFFFF"/>
          <w:lang w:eastAsia="en-GB"/>
        </w:rPr>
        <w:t>Our experimental design ensured that for each bespoke A–B movie pair,</w:t>
      </w:r>
      <w:r w:rsidR="00A12B27" w:rsidRPr="00A12B27">
        <w:rPr>
          <w:rFonts w:ascii="Arial" w:eastAsia="Times New Roman" w:hAnsi="Arial" w:cs="Arial"/>
          <w:i/>
          <w:sz w:val="24"/>
          <w:szCs w:val="24"/>
          <w:shd w:val="clear" w:color="auto" w:fill="FFFFFF"/>
          <w:lang w:eastAsia="en-GB"/>
        </w:rPr>
        <w:t xml:space="preserve"> </w:t>
      </w:r>
      <w:r w:rsidRPr="00A12B27">
        <w:rPr>
          <w:rFonts w:ascii="Arial" w:eastAsia="Times New Roman" w:hAnsi="Arial" w:cs="Arial"/>
          <w:i/>
          <w:sz w:val="24"/>
          <w:szCs w:val="24"/>
          <w:shd w:val="clear" w:color="auto" w:fill="FFFFFF"/>
          <w:lang w:eastAsia="en-GB"/>
        </w:rPr>
        <w:t>participants were</w:t>
      </w:r>
      <w:r w:rsidR="00A12B27" w:rsidRPr="00A12B27">
        <w:rPr>
          <w:rFonts w:ascii="Arial" w:eastAsia="Times New Roman" w:hAnsi="Arial" w:cs="Arial"/>
          <w:i/>
          <w:sz w:val="24"/>
          <w:szCs w:val="24"/>
          <w:shd w:val="clear" w:color="auto" w:fill="FFFFFF"/>
          <w:lang w:eastAsia="en-GB"/>
        </w:rPr>
        <w:t xml:space="preserve"> </w:t>
      </w:r>
      <w:r w:rsidRPr="00A12B27">
        <w:rPr>
          <w:rFonts w:ascii="Arial" w:eastAsia="Times New Roman" w:hAnsi="Arial" w:cs="Arial"/>
          <w:i/>
          <w:sz w:val="24"/>
          <w:szCs w:val="24"/>
          <w:shd w:val="clear" w:color="auto" w:fill="FFFFFF"/>
          <w:lang w:eastAsia="en-GB"/>
        </w:rPr>
        <w:t>presented with both A, B, A’ and B, A, B’ triplets. Faced with t</w:t>
      </w:r>
      <w:r w:rsidR="00A12B27" w:rsidRPr="00A12B27">
        <w:rPr>
          <w:rFonts w:ascii="Arial" w:eastAsia="Times New Roman" w:hAnsi="Arial" w:cs="Arial"/>
          <w:i/>
          <w:sz w:val="24"/>
          <w:szCs w:val="24"/>
          <w:shd w:val="clear" w:color="auto" w:fill="FFFFFF"/>
          <w:lang w:eastAsia="en-GB"/>
        </w:rPr>
        <w:t xml:space="preserve">wo subsequent choices involving </w:t>
      </w:r>
      <w:r w:rsidRPr="00A12B27">
        <w:rPr>
          <w:rFonts w:ascii="Arial" w:eastAsia="Times New Roman" w:hAnsi="Arial" w:cs="Arial"/>
          <w:i/>
          <w:sz w:val="24"/>
          <w:szCs w:val="24"/>
          <w:shd w:val="clear" w:color="auto" w:fill="FFFFFF"/>
          <w:lang w:eastAsia="en-GB"/>
        </w:rPr>
        <w:t>two equally highly rated A–B movie pairs and two different</w:t>
      </w:r>
      <w:r w:rsidR="00A12B27" w:rsidRPr="00A12B27">
        <w:rPr>
          <w:rFonts w:ascii="Arial" w:eastAsia="Times New Roman" w:hAnsi="Arial" w:cs="Arial"/>
          <w:i/>
          <w:sz w:val="24"/>
          <w:szCs w:val="24"/>
          <w:shd w:val="clear" w:color="auto" w:fill="FFFFFF"/>
          <w:lang w:eastAsia="en-GB"/>
        </w:rPr>
        <w:t xml:space="preserve">, but undesirable decoys, it is </w:t>
      </w:r>
      <w:r w:rsidRPr="00A12B27">
        <w:rPr>
          <w:rFonts w:ascii="Arial" w:eastAsia="Times New Roman" w:hAnsi="Arial" w:cs="Arial"/>
          <w:i/>
          <w:sz w:val="24"/>
          <w:szCs w:val="24"/>
          <w:shd w:val="clear" w:color="auto" w:fill="FFFFFF"/>
          <w:lang w:eastAsia="en-GB"/>
        </w:rPr>
        <w:t xml:space="preserve">possible that the first choice is </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sticky</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 and will be repeated. I</w:t>
      </w:r>
      <w:r w:rsidR="00A12B27" w:rsidRPr="00A12B27">
        <w:rPr>
          <w:rFonts w:ascii="Arial" w:eastAsia="Times New Roman" w:hAnsi="Arial" w:cs="Arial"/>
          <w:i/>
          <w:sz w:val="24"/>
          <w:szCs w:val="24"/>
          <w:shd w:val="clear" w:color="auto" w:fill="FFFFFF"/>
          <w:lang w:eastAsia="en-GB"/>
        </w:rPr>
        <w:t xml:space="preserve">f this is the case, then we can </w:t>
      </w:r>
      <w:r w:rsidRPr="00A12B27">
        <w:rPr>
          <w:rFonts w:ascii="Arial" w:eastAsia="Times New Roman" w:hAnsi="Arial" w:cs="Arial"/>
          <w:i/>
          <w:sz w:val="24"/>
          <w:szCs w:val="24"/>
          <w:shd w:val="clear" w:color="auto" w:fill="FFFFFF"/>
          <w:lang w:eastAsia="en-GB"/>
        </w:rPr>
        <w:t>expect that the target and the competitor will be chosen exactly half of the time (as the targ</w:t>
      </w:r>
      <w:r w:rsidR="00A12B27" w:rsidRPr="00A12B27">
        <w:rPr>
          <w:rFonts w:ascii="Arial" w:eastAsia="Times New Roman" w:hAnsi="Arial" w:cs="Arial"/>
          <w:i/>
          <w:sz w:val="24"/>
          <w:szCs w:val="24"/>
          <w:shd w:val="clear" w:color="auto" w:fill="FFFFFF"/>
          <w:lang w:eastAsia="en-GB"/>
        </w:rPr>
        <w:t xml:space="preserve">et </w:t>
      </w:r>
      <w:proofErr w:type="gramStart"/>
      <w:r w:rsidRPr="00A12B27">
        <w:rPr>
          <w:rFonts w:ascii="Arial" w:eastAsia="Times New Roman" w:hAnsi="Arial" w:cs="Arial"/>
          <w:i/>
          <w:sz w:val="24"/>
          <w:szCs w:val="24"/>
          <w:shd w:val="clear" w:color="auto" w:fill="FFFFFF"/>
          <w:lang w:eastAsia="en-GB"/>
        </w:rPr>
        <w:t>A</w:t>
      </w:r>
      <w:proofErr w:type="gramEnd"/>
      <w:r w:rsidRPr="00A12B27">
        <w:rPr>
          <w:rFonts w:ascii="Arial" w:eastAsia="Times New Roman" w:hAnsi="Arial" w:cs="Arial"/>
          <w:i/>
          <w:sz w:val="24"/>
          <w:szCs w:val="24"/>
          <w:shd w:val="clear" w:color="auto" w:fill="FFFFFF"/>
          <w:lang w:eastAsia="en-GB"/>
        </w:rPr>
        <w:t xml:space="preserve"> in A, B, A’ is the competitor A in A, B, B’), resulting in a perfectly zero attraction effect.</w:t>
      </w:r>
    </w:p>
    <w:p w:rsidR="00977118" w:rsidRPr="00A12B27" w:rsidRDefault="00977118" w:rsidP="005068CE">
      <w:pPr>
        <w:autoSpaceDE w:val="0"/>
        <w:autoSpaceDN w:val="0"/>
        <w:adjustRightInd w:val="0"/>
        <w:spacing w:after="0" w:line="240" w:lineRule="auto"/>
        <w:rPr>
          <w:rFonts w:ascii="Arial" w:eastAsia="Times New Roman" w:hAnsi="Arial" w:cs="Arial"/>
          <w:i/>
          <w:sz w:val="24"/>
          <w:szCs w:val="24"/>
          <w:shd w:val="clear" w:color="auto" w:fill="FFFFFF"/>
          <w:lang w:eastAsia="en-GB"/>
        </w:rPr>
      </w:pPr>
    </w:p>
    <w:p w:rsidR="005068CE" w:rsidRPr="00A12B27" w:rsidRDefault="005068CE" w:rsidP="00A12B27">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A12B27">
        <w:rPr>
          <w:rFonts w:ascii="Arial" w:eastAsia="Times New Roman" w:hAnsi="Arial" w:cs="Arial"/>
          <w:i/>
          <w:sz w:val="24"/>
          <w:szCs w:val="24"/>
          <w:shd w:val="clear" w:color="auto" w:fill="FFFFFF"/>
          <w:lang w:eastAsia="en-GB"/>
        </w:rPr>
        <w:t>Indeed, participants were overwhelmingly likely to stick w</w:t>
      </w:r>
      <w:r w:rsidR="00A12B27" w:rsidRPr="00A12B27">
        <w:rPr>
          <w:rFonts w:ascii="Arial" w:eastAsia="Times New Roman" w:hAnsi="Arial" w:cs="Arial"/>
          <w:i/>
          <w:sz w:val="24"/>
          <w:szCs w:val="24"/>
          <w:shd w:val="clear" w:color="auto" w:fill="FFFFFF"/>
          <w:lang w:eastAsia="en-GB"/>
        </w:rPr>
        <w:t xml:space="preserve">ith their first choice, as they only </w:t>
      </w:r>
      <w:r w:rsidRPr="00A12B27">
        <w:rPr>
          <w:rFonts w:ascii="Arial" w:eastAsia="Times New Roman" w:hAnsi="Arial" w:cs="Arial"/>
          <w:i/>
          <w:sz w:val="24"/>
          <w:szCs w:val="24"/>
          <w:shd w:val="clear" w:color="auto" w:fill="FFFFFF"/>
          <w:lang w:eastAsia="en-GB"/>
        </w:rPr>
        <w:t>switched between A and B in 8.5% of cases (out of the 990 bespoke A–</w:t>
      </w:r>
      <w:r w:rsidR="00A12B27" w:rsidRPr="00A12B27">
        <w:rPr>
          <w:rFonts w:ascii="Arial" w:eastAsia="Times New Roman" w:hAnsi="Arial" w:cs="Arial"/>
          <w:i/>
          <w:sz w:val="24"/>
          <w:szCs w:val="24"/>
          <w:shd w:val="clear" w:color="auto" w:fill="FFFFFF"/>
          <w:lang w:eastAsia="en-GB"/>
        </w:rPr>
        <w:t xml:space="preserve">B pairs where the </w:t>
      </w:r>
      <w:r w:rsidRPr="00A12B27">
        <w:rPr>
          <w:rFonts w:ascii="Arial" w:eastAsia="Times New Roman" w:hAnsi="Arial" w:cs="Arial"/>
          <w:i/>
          <w:sz w:val="24"/>
          <w:szCs w:val="24"/>
          <w:shd w:val="clear" w:color="auto" w:fill="FFFFFF"/>
          <w:lang w:eastAsia="en-GB"/>
        </w:rPr>
        <w:t>decoy was not chosen on either of the first or second trial). Out of t</w:t>
      </w:r>
      <w:r w:rsidR="00A12B27" w:rsidRPr="00A12B27">
        <w:rPr>
          <w:rFonts w:ascii="Arial" w:eastAsia="Times New Roman" w:hAnsi="Arial" w:cs="Arial"/>
          <w:i/>
          <w:sz w:val="24"/>
          <w:szCs w:val="24"/>
          <w:shd w:val="clear" w:color="auto" w:fill="FFFFFF"/>
          <w:lang w:eastAsia="en-GB"/>
        </w:rPr>
        <w:t xml:space="preserve">hese 84 cases when participants </w:t>
      </w:r>
      <w:r w:rsidRPr="00A12B27">
        <w:rPr>
          <w:rFonts w:ascii="Arial" w:eastAsia="Times New Roman" w:hAnsi="Arial" w:cs="Arial"/>
          <w:i/>
          <w:sz w:val="24"/>
          <w:szCs w:val="24"/>
          <w:shd w:val="clear" w:color="auto" w:fill="FFFFFF"/>
          <w:lang w:eastAsia="en-GB"/>
        </w:rPr>
        <w:t>switched, 48 times they chose the target both ti</w:t>
      </w:r>
      <w:r w:rsidR="00A12B27" w:rsidRPr="00A12B27">
        <w:rPr>
          <w:rFonts w:ascii="Arial" w:eastAsia="Times New Roman" w:hAnsi="Arial" w:cs="Arial"/>
          <w:i/>
          <w:sz w:val="24"/>
          <w:szCs w:val="24"/>
          <w:shd w:val="clear" w:color="auto" w:fill="FFFFFF"/>
          <w:lang w:eastAsia="en-GB"/>
        </w:rPr>
        <w:t xml:space="preserve">mes and 36 times they chose the </w:t>
      </w:r>
      <w:r w:rsidRPr="00A12B27">
        <w:rPr>
          <w:rFonts w:ascii="Arial" w:eastAsia="Times New Roman" w:hAnsi="Arial" w:cs="Arial"/>
          <w:i/>
          <w:sz w:val="24"/>
          <w:szCs w:val="24"/>
          <w:shd w:val="clear" w:color="auto" w:fill="FFFFFF"/>
          <w:lang w:eastAsia="en-GB"/>
        </w:rPr>
        <w:t xml:space="preserve">competitor both times. Thus 57%, 95% CI [46%–68%] of switches </w:t>
      </w:r>
      <w:r w:rsidR="00A12B27" w:rsidRPr="00A12B27">
        <w:rPr>
          <w:rFonts w:ascii="Arial" w:eastAsia="Times New Roman" w:hAnsi="Arial" w:cs="Arial"/>
          <w:i/>
          <w:sz w:val="24"/>
          <w:szCs w:val="24"/>
          <w:shd w:val="clear" w:color="auto" w:fill="FFFFFF"/>
          <w:lang w:eastAsia="en-GB"/>
        </w:rPr>
        <w:t xml:space="preserve">were in the direction predicted </w:t>
      </w:r>
      <w:r w:rsidRPr="00A12B27">
        <w:rPr>
          <w:rFonts w:ascii="Arial" w:eastAsia="Times New Roman" w:hAnsi="Arial" w:cs="Arial"/>
          <w:i/>
          <w:sz w:val="24"/>
          <w:szCs w:val="24"/>
          <w:shd w:val="clear" w:color="auto" w:fill="FFFFFF"/>
          <w:lang w:eastAsia="en-GB"/>
        </w:rPr>
        <w:t>by the attraction effect, which is not significantly highe</w:t>
      </w:r>
      <w:r w:rsidR="00A12B27" w:rsidRPr="00A12B27">
        <w:rPr>
          <w:rFonts w:ascii="Arial" w:eastAsia="Times New Roman" w:hAnsi="Arial" w:cs="Arial"/>
          <w:i/>
          <w:sz w:val="24"/>
          <w:szCs w:val="24"/>
          <w:shd w:val="clear" w:color="auto" w:fill="FFFFFF"/>
          <w:lang w:eastAsia="en-GB"/>
        </w:rPr>
        <w:t xml:space="preserve">r than the chance level of 50%, </w:t>
      </w:r>
      <w:proofErr w:type="gramStart"/>
      <w:r w:rsidR="00A12B27" w:rsidRPr="00A12B27">
        <w:rPr>
          <w:rFonts w:ascii="Arial" w:eastAsia="Times New Roman" w:hAnsi="Arial" w:cs="Arial"/>
          <w:i/>
          <w:sz w:val="24"/>
          <w:szCs w:val="24"/>
          <w:shd w:val="clear" w:color="auto" w:fill="FFFFFF"/>
          <w:lang w:eastAsia="en-GB"/>
        </w:rPr>
        <w:t>Χ</w:t>
      </w:r>
      <w:r w:rsidR="00A12B27" w:rsidRPr="00A12B27">
        <w:rPr>
          <w:rFonts w:ascii="Arial" w:eastAsia="Times New Roman" w:hAnsi="Arial" w:cs="Arial"/>
          <w:i/>
          <w:sz w:val="24"/>
          <w:szCs w:val="24"/>
          <w:shd w:val="clear" w:color="auto" w:fill="FFFFFF"/>
          <w:vertAlign w:val="superscript"/>
          <w:lang w:eastAsia="en-GB"/>
        </w:rPr>
        <w:t>2</w:t>
      </w:r>
      <w:r w:rsidRPr="00A12B27">
        <w:rPr>
          <w:rFonts w:ascii="Arial" w:eastAsia="Times New Roman" w:hAnsi="Arial" w:cs="Arial"/>
          <w:i/>
          <w:sz w:val="24"/>
          <w:szCs w:val="24"/>
          <w:shd w:val="clear" w:color="auto" w:fill="FFFFFF"/>
          <w:lang w:eastAsia="en-GB"/>
        </w:rPr>
        <w:t>(</w:t>
      </w:r>
      <w:proofErr w:type="gramEnd"/>
      <w:r w:rsidRPr="00A12B27">
        <w:rPr>
          <w:rFonts w:ascii="Arial" w:eastAsia="Times New Roman" w:hAnsi="Arial" w:cs="Arial"/>
          <w:i/>
          <w:sz w:val="24"/>
          <w:szCs w:val="24"/>
          <w:shd w:val="clear" w:color="auto" w:fill="FFFFFF"/>
          <w:lang w:eastAsia="en-GB"/>
        </w:rPr>
        <w:t>1;N = 84) = 1</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 xml:space="preserve">44, p = </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115.</w:t>
      </w:r>
    </w:p>
    <w:p w:rsidR="005068CE" w:rsidRPr="00A12B27" w:rsidRDefault="005068CE" w:rsidP="00A12B27">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A12B27">
        <w:rPr>
          <w:rFonts w:ascii="Arial" w:eastAsia="Times New Roman" w:hAnsi="Arial" w:cs="Arial"/>
          <w:i/>
          <w:sz w:val="24"/>
          <w:szCs w:val="24"/>
          <w:shd w:val="clear" w:color="auto" w:fill="FFFFFF"/>
          <w:lang w:eastAsia="en-GB"/>
        </w:rPr>
        <w:t>We have also analysed the first choice participants made for each A–</w:t>
      </w:r>
      <w:r w:rsidR="00A12B27" w:rsidRPr="00A12B27">
        <w:rPr>
          <w:rFonts w:ascii="Arial" w:eastAsia="Times New Roman" w:hAnsi="Arial" w:cs="Arial"/>
          <w:i/>
          <w:sz w:val="24"/>
          <w:szCs w:val="24"/>
          <w:shd w:val="clear" w:color="auto" w:fill="FFFFFF"/>
          <w:lang w:eastAsia="en-GB"/>
        </w:rPr>
        <w:t xml:space="preserve">B pair, </w:t>
      </w:r>
      <w:r w:rsidRPr="00A12B27">
        <w:rPr>
          <w:rFonts w:ascii="Arial" w:eastAsia="Times New Roman" w:hAnsi="Arial" w:cs="Arial"/>
          <w:i/>
          <w:sz w:val="24"/>
          <w:szCs w:val="24"/>
          <w:shd w:val="clear" w:color="auto" w:fill="FFFFFF"/>
          <w:lang w:eastAsia="en-GB"/>
        </w:rPr>
        <w:t>discarding the</w:t>
      </w:r>
      <w:r w:rsidR="00A12B27" w:rsidRPr="00A12B27">
        <w:rPr>
          <w:rFonts w:ascii="Arial" w:eastAsia="Times New Roman" w:hAnsi="Arial" w:cs="Arial"/>
          <w:i/>
          <w:sz w:val="24"/>
          <w:szCs w:val="24"/>
          <w:shd w:val="clear" w:color="auto" w:fill="FFFFFF"/>
          <w:lang w:eastAsia="en-GB"/>
        </w:rPr>
        <w:t xml:space="preserve"> </w:t>
      </w:r>
      <w:r w:rsidRPr="00A12B27">
        <w:rPr>
          <w:rFonts w:ascii="Arial" w:eastAsia="Times New Roman" w:hAnsi="Arial" w:cs="Arial"/>
          <w:i/>
          <w:sz w:val="24"/>
          <w:szCs w:val="24"/>
          <w:shd w:val="clear" w:color="auto" w:fill="FFFFFF"/>
          <w:lang w:eastAsia="en-GB"/>
        </w:rPr>
        <w:t>second, possibly “sticky” choice. After excluding individual tri</w:t>
      </w:r>
      <w:r w:rsidR="00A12B27" w:rsidRPr="00A12B27">
        <w:rPr>
          <w:rFonts w:ascii="Arial" w:eastAsia="Times New Roman" w:hAnsi="Arial" w:cs="Arial"/>
          <w:i/>
          <w:sz w:val="24"/>
          <w:szCs w:val="24"/>
          <w:shd w:val="clear" w:color="auto" w:fill="FFFFFF"/>
          <w:lang w:eastAsia="en-GB"/>
        </w:rPr>
        <w:t xml:space="preserve">als where the decoy was chosen, </w:t>
      </w:r>
      <w:r w:rsidRPr="00A12B27">
        <w:rPr>
          <w:rFonts w:ascii="Arial" w:eastAsia="Times New Roman" w:hAnsi="Arial" w:cs="Arial"/>
          <w:i/>
          <w:sz w:val="24"/>
          <w:szCs w:val="24"/>
          <w:shd w:val="clear" w:color="auto" w:fill="FFFFFF"/>
          <w:lang w:eastAsia="en-GB"/>
        </w:rPr>
        <w:t xml:space="preserve">we found no evidence that the proportion of trials where </w:t>
      </w:r>
      <w:r w:rsidR="00A12B27" w:rsidRPr="00A12B27">
        <w:rPr>
          <w:rFonts w:ascii="Arial" w:eastAsia="Times New Roman" w:hAnsi="Arial" w:cs="Arial"/>
          <w:i/>
          <w:sz w:val="24"/>
          <w:szCs w:val="24"/>
          <w:shd w:val="clear" w:color="auto" w:fill="FFFFFF"/>
          <w:lang w:eastAsia="en-GB"/>
        </w:rPr>
        <w:t xml:space="preserve">the target was chosen (M = .49) </w:t>
      </w:r>
      <w:r w:rsidRPr="00A12B27">
        <w:rPr>
          <w:rFonts w:ascii="Arial" w:eastAsia="Times New Roman" w:hAnsi="Arial" w:cs="Arial"/>
          <w:i/>
          <w:sz w:val="24"/>
          <w:szCs w:val="24"/>
          <w:shd w:val="clear" w:color="auto" w:fill="FFFFFF"/>
          <w:lang w:eastAsia="en-GB"/>
        </w:rPr>
        <w:t xml:space="preserve">was different from .5 on the first choice, </w:t>
      </w:r>
      <w:proofErr w:type="gramStart"/>
      <w:r w:rsidRPr="00A12B27">
        <w:rPr>
          <w:rFonts w:ascii="Arial" w:eastAsia="Times New Roman" w:hAnsi="Arial" w:cs="Arial"/>
          <w:i/>
          <w:sz w:val="24"/>
          <w:szCs w:val="24"/>
          <w:shd w:val="clear" w:color="auto" w:fill="FFFFFF"/>
          <w:lang w:eastAsia="en-GB"/>
        </w:rPr>
        <w:t>t(</w:t>
      </w:r>
      <w:proofErr w:type="gramEnd"/>
      <w:r w:rsidRPr="00A12B27">
        <w:rPr>
          <w:rFonts w:ascii="Arial" w:eastAsia="Times New Roman" w:hAnsi="Arial" w:cs="Arial"/>
          <w:i/>
          <w:sz w:val="24"/>
          <w:szCs w:val="24"/>
          <w:shd w:val="clear" w:color="auto" w:fill="FFFFFF"/>
          <w:lang w:eastAsia="en-GB"/>
        </w:rPr>
        <w:t xml:space="preserve">134) = </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 xml:space="preserve">039, p = </w:t>
      </w:r>
      <w:r w:rsidR="00A12B27" w:rsidRPr="00A12B27">
        <w:rPr>
          <w:rFonts w:ascii="Arial" w:eastAsia="Times New Roman" w:hAnsi="Arial" w:cs="Arial"/>
          <w:i/>
          <w:sz w:val="24"/>
          <w:szCs w:val="24"/>
          <w:shd w:val="clear" w:color="auto" w:fill="FFFFFF"/>
          <w:lang w:eastAsia="en-GB"/>
        </w:rPr>
        <w:t>.</w:t>
      </w:r>
      <w:r w:rsidRPr="00A12B27">
        <w:rPr>
          <w:rFonts w:ascii="Arial" w:eastAsia="Times New Roman" w:hAnsi="Arial" w:cs="Arial"/>
          <w:i/>
          <w:sz w:val="24"/>
          <w:szCs w:val="24"/>
          <w:shd w:val="clear" w:color="auto" w:fill="FFFFFF"/>
          <w:lang w:eastAsia="en-GB"/>
        </w:rPr>
        <w:t>969, 95% CI [.46–.52].”</w:t>
      </w:r>
    </w:p>
    <w:p w:rsidR="00E715AC" w:rsidRDefault="00E715AC">
      <w:pPr>
        <w:spacing w:after="0" w:line="240" w:lineRule="auto"/>
        <w:rPr>
          <w:color w:val="000000"/>
        </w:rPr>
      </w:pPr>
    </w:p>
    <w:p w:rsidR="00E715AC" w:rsidRPr="005068CE" w:rsidRDefault="002725E5">
      <w:pPr>
        <w:spacing w:after="0" w:line="240" w:lineRule="auto"/>
        <w:rPr>
          <w:rFonts w:ascii="Arial" w:hAnsi="Arial" w:cs="Arial"/>
          <w:b/>
          <w:shd w:val="clear" w:color="auto" w:fill="FFFFFF"/>
        </w:rPr>
      </w:pPr>
      <w:r>
        <w:rPr>
          <w:rFonts w:ascii="Arial" w:hAnsi="Arial" w:cs="Arial"/>
        </w:rPr>
        <w:lastRenderedPageBreak/>
        <w:br/>
      </w:r>
      <w:r w:rsidRPr="005068CE">
        <w:rPr>
          <w:rFonts w:ascii="Arial" w:hAnsi="Arial" w:cs="Arial"/>
          <w:b/>
          <w:shd w:val="clear" w:color="auto" w:fill="FFFFFF"/>
        </w:rPr>
        <w:t>If the attraction effect is still not significant given these two tests, then the paper is an important contribution provided those provided those tests are included. However, if a reliable attraction is found, then there is a valuable paper that identifies the magnitude of the attraction effect and contexts in which it is stronger or weaker. In particular, it may happen that attraction effect becomes diminishes where target-decoy similarity is less or where the respondent are more familiar with the stimuli.</w:t>
      </w:r>
    </w:p>
    <w:p w:rsidR="00E715AC" w:rsidRDefault="00E715AC">
      <w:pPr>
        <w:spacing w:after="0" w:line="240" w:lineRule="auto"/>
        <w:rPr>
          <w:rFonts w:ascii="Arial" w:hAnsi="Arial" w:cs="Arial"/>
          <w:highlight w:val="white"/>
        </w:rPr>
      </w:pPr>
    </w:p>
    <w:p w:rsidR="00E715AC" w:rsidRPr="005068CE" w:rsidRDefault="002725E5">
      <w:pPr>
        <w:spacing w:after="0" w:line="240" w:lineRule="auto"/>
        <w:rPr>
          <w:rFonts w:ascii="Arial" w:hAnsi="Arial" w:cs="Arial"/>
          <w:b/>
          <w:shd w:val="clear" w:color="auto" w:fill="FFFFFF"/>
        </w:rPr>
      </w:pPr>
      <w:r w:rsidRPr="005068CE">
        <w:rPr>
          <w:rFonts w:ascii="Arial" w:eastAsia="Times New Roman" w:hAnsi="Arial" w:cs="Arial"/>
          <w:sz w:val="24"/>
          <w:szCs w:val="24"/>
          <w:shd w:val="clear" w:color="auto" w:fill="FFFFFF"/>
          <w:lang w:eastAsia="en-GB"/>
        </w:rPr>
        <w:t>We agree that this is an interesting point. Even though we did not find evidence of a significant attraction effect in either of the two analyses outlined above, we still examine this suggestion. To control for the effect of these potential confounds, we included these variables (familiarity with the movies/target-decoy similarity rating) in our main regression model (Model 2 in Table 1).</w:t>
      </w:r>
      <w:r w:rsidRPr="005068CE">
        <w:rPr>
          <w:rFonts w:ascii="Arial" w:eastAsia="Times New Roman" w:hAnsi="Arial" w:cs="Arial"/>
          <w:sz w:val="24"/>
          <w:szCs w:val="24"/>
          <w:shd w:val="clear" w:color="auto" w:fill="FFFFFF"/>
          <w:lang w:eastAsia="en-GB"/>
        </w:rPr>
        <w:br/>
      </w:r>
      <w:r>
        <w:rPr>
          <w:rFonts w:ascii="Arial" w:hAnsi="Arial" w:cs="Arial"/>
        </w:rPr>
        <w:br/>
      </w:r>
      <w:r w:rsidRPr="005068CE">
        <w:rPr>
          <w:rFonts w:ascii="Arial" w:hAnsi="Arial" w:cs="Arial"/>
          <w:b/>
          <w:shd w:val="clear" w:color="auto" w:fill="FFFFFF"/>
        </w:rPr>
        <w:t>It is also important to run the analysis across all the data while adjusting errors to account for within person association. Currently, it is not clear precisely how the authors performed their analysis.</w:t>
      </w:r>
    </w:p>
    <w:p w:rsidR="00E715AC" w:rsidRDefault="00E715AC">
      <w:pPr>
        <w:spacing w:after="0" w:line="240" w:lineRule="auto"/>
        <w:rPr>
          <w:rFonts w:ascii="Arial" w:hAnsi="Arial" w:cs="Arial"/>
          <w:highlight w:val="white"/>
        </w:rPr>
      </w:pPr>
    </w:p>
    <w:p w:rsidR="00E715AC" w:rsidRPr="005068CE" w:rsidRDefault="002725E5">
      <w:pPr>
        <w:spacing w:after="0" w:line="240" w:lineRule="auto"/>
        <w:rPr>
          <w:rFonts w:ascii="Arial" w:eastAsia="Times New Roman" w:hAnsi="Arial" w:cs="Arial"/>
          <w:sz w:val="24"/>
          <w:szCs w:val="24"/>
          <w:shd w:val="clear" w:color="auto" w:fill="FFFFFF"/>
          <w:lang w:eastAsia="en-GB"/>
        </w:rPr>
      </w:pPr>
      <w:r w:rsidRPr="005068CE">
        <w:rPr>
          <w:rFonts w:ascii="Arial" w:eastAsia="Times New Roman" w:hAnsi="Arial" w:cs="Arial"/>
          <w:sz w:val="24"/>
          <w:szCs w:val="24"/>
          <w:shd w:val="clear" w:color="auto" w:fill="FFFFFF"/>
          <w:lang w:eastAsia="en-GB"/>
        </w:rPr>
        <w:t>We thank the reviewer for pointing out our lack of clarity in the text. To account for within-subject variability, we used a mixed effects regression framework with subject-specific intercepts. We have now made this clearer.</w:t>
      </w:r>
    </w:p>
    <w:p w:rsidR="00E715AC" w:rsidRDefault="00E715AC">
      <w:pPr>
        <w:spacing w:after="0" w:line="240" w:lineRule="auto"/>
        <w:rPr>
          <w:rFonts w:ascii="Arial" w:hAnsi="Arial" w:cs="Arial"/>
          <w:color w:val="FF0000"/>
          <w:highlight w:val="white"/>
        </w:rPr>
      </w:pPr>
    </w:p>
    <w:p w:rsidR="005068CE" w:rsidRDefault="005068CE">
      <w:pPr>
        <w:spacing w:after="0" w:line="240" w:lineRule="auto"/>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br w:type="page"/>
      </w:r>
    </w:p>
    <w:p w:rsidR="00E715AC" w:rsidRPr="00585C64" w:rsidRDefault="002725E5">
      <w:pPr>
        <w:rPr>
          <w:rFonts w:ascii="Arial" w:hAnsi="Arial" w:cs="Arial"/>
          <w:b/>
          <w:u w:val="single"/>
          <w:shd w:val="clear" w:color="auto" w:fill="FFFFFF"/>
        </w:rPr>
      </w:pPr>
      <w:r w:rsidRPr="00585C64">
        <w:rPr>
          <w:rFonts w:ascii="Arial" w:hAnsi="Arial" w:cs="Arial"/>
          <w:b/>
          <w:u w:val="single"/>
          <w:shd w:val="clear" w:color="auto" w:fill="FFFFFF"/>
        </w:rPr>
        <w:lastRenderedPageBreak/>
        <w:t>Reviewer 2</w:t>
      </w:r>
    </w:p>
    <w:p w:rsidR="00E715AC" w:rsidRPr="00585C64" w:rsidRDefault="002725E5">
      <w:pPr>
        <w:spacing w:after="0" w:line="240" w:lineRule="auto"/>
        <w:rPr>
          <w:rFonts w:ascii="Arial" w:hAnsi="Arial" w:cs="Arial"/>
          <w:b/>
          <w:shd w:val="clear" w:color="auto" w:fill="FFFFFF"/>
        </w:rPr>
      </w:pPr>
      <w:r w:rsidRPr="00585C64">
        <w:rPr>
          <w:rFonts w:ascii="Arial" w:hAnsi="Arial" w:cs="Arial"/>
          <w:b/>
          <w:shd w:val="clear" w:color="auto" w:fill="FFFFFF"/>
        </w:rPr>
        <w:t> In this paper the authors asked whether using naturalistic stimulus elicits the so-called attraction effect. The design of the study is motivated by mixed views on the robustness of the attraction effect and in particular a claim made by Frederick et al. (2014), according to which the attraction effect occurs only when options are described with numerical attributes. In response to that claim Huber et al. (2014) described another set of criteria that need to be met in order to test for the attraction effect. In the present study, the authors attempt to satisfy both the criteria of Frederick et al. and of Huber et al. and report a zero attraction effect.</w:t>
      </w:r>
      <w:r w:rsidRPr="00585C64">
        <w:rPr>
          <w:rFonts w:ascii="Arial" w:hAnsi="Arial" w:cs="Arial"/>
          <w:b/>
          <w:shd w:val="clear" w:color="auto" w:fill="FFFFFF"/>
        </w:rPr>
        <w:br/>
      </w:r>
      <w:r w:rsidRPr="00585C64">
        <w:rPr>
          <w:rFonts w:ascii="Arial" w:hAnsi="Arial" w:cs="Arial"/>
          <w:b/>
          <w:shd w:val="clear" w:color="auto" w:fill="FFFFFF"/>
        </w:rPr>
        <w:br/>
        <w:t>Overall the study is both timely and will interest a broad audience. Furthermore, the authors follow an extremely careful procedure in order to construct their choice sets. I believe that this paper will contribute to the ongoing debate regarding the robustness of the attraction effect. However, I can see a few limitations of the current study while I have some requests for further analyses. The latter are needed in order to see if the data consist of a mixture of "repulsion" and "attraction" effects, even within participants, that are determined by different factors (e.g. distance between target and decoy, preference for competitor and target).</w:t>
      </w:r>
      <w:r w:rsidRPr="00585C64">
        <w:rPr>
          <w:rFonts w:ascii="Arial" w:hAnsi="Arial" w:cs="Arial"/>
          <w:b/>
          <w:shd w:val="clear" w:color="auto" w:fill="FFFFFF"/>
        </w:rPr>
        <w:br/>
      </w:r>
      <w:r w:rsidRPr="00585C64">
        <w:rPr>
          <w:rFonts w:ascii="Arial" w:hAnsi="Arial" w:cs="Arial"/>
          <w:b/>
          <w:shd w:val="clear" w:color="auto" w:fill="FFFFFF"/>
        </w:rPr>
        <w:br/>
        <w:t>Limitations</w:t>
      </w:r>
      <w:proofErr w:type="gramStart"/>
      <w:r w:rsidRPr="00585C64">
        <w:rPr>
          <w:rFonts w:ascii="Arial" w:hAnsi="Arial" w:cs="Arial"/>
          <w:b/>
          <w:shd w:val="clear" w:color="auto" w:fill="FFFFFF"/>
        </w:rPr>
        <w:t>:</w:t>
      </w:r>
      <w:proofErr w:type="gramEnd"/>
      <w:r w:rsidRPr="00585C64">
        <w:rPr>
          <w:rFonts w:ascii="Arial" w:hAnsi="Arial" w:cs="Arial"/>
          <w:b/>
          <w:shd w:val="clear" w:color="auto" w:fill="FFFFFF"/>
        </w:rPr>
        <w:br/>
      </w:r>
      <w:r w:rsidRPr="00585C64">
        <w:rPr>
          <w:rFonts w:ascii="Arial" w:hAnsi="Arial" w:cs="Arial"/>
          <w:b/>
          <w:shd w:val="clear" w:color="auto" w:fill="FFFFFF"/>
        </w:rPr>
        <w:b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w:t>
      </w:r>
      <w:proofErr w:type="gramStart"/>
      <w:r w:rsidRPr="00585C64">
        <w:rPr>
          <w:rFonts w:ascii="Arial" w:hAnsi="Arial" w:cs="Arial"/>
          <w:b/>
          <w:shd w:val="clear" w:color="auto" w:fill="FFFFFF"/>
        </w:rPr>
        <w:t>a movie participants</w:t>
      </w:r>
      <w:proofErr w:type="gramEnd"/>
      <w:r w:rsidRPr="00585C64">
        <w:rPr>
          <w:rFonts w:ascii="Arial" w:hAnsi="Arial" w:cs="Arial"/>
          <w:b/>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attraction effect in the absence of binary baseline choices between target and competitor.</w:t>
      </w:r>
    </w:p>
    <w:p w:rsidR="00E715AC" w:rsidRDefault="00E715AC">
      <w:pPr>
        <w:spacing w:after="0" w:line="240" w:lineRule="auto"/>
        <w:rPr>
          <w:rFonts w:ascii="Arial" w:hAnsi="Arial" w:cs="Arial"/>
          <w:color w:val="222222"/>
          <w:highlight w:val="white"/>
        </w:rPr>
      </w:pPr>
    </w:p>
    <w:p w:rsidR="00E715AC" w:rsidRPr="00585C64" w:rsidRDefault="002725E5">
      <w:pPr>
        <w:spacing w:after="0" w:line="240" w:lineRule="auto"/>
        <w:rPr>
          <w:rFonts w:ascii="Arial" w:eastAsia="Times New Roman" w:hAnsi="Arial" w:cs="Arial"/>
          <w:sz w:val="24"/>
          <w:szCs w:val="24"/>
          <w:shd w:val="clear" w:color="auto" w:fill="FFFFFF"/>
          <w:lang w:eastAsia="en-GB"/>
        </w:rPr>
      </w:pPr>
      <w:r w:rsidRPr="00585C64">
        <w:rPr>
          <w:rFonts w:ascii="Arial" w:eastAsia="Times New Roman" w:hAnsi="Arial" w:cs="Arial"/>
          <w:sz w:val="24"/>
          <w:szCs w:val="24"/>
          <w:shd w:val="clear" w:color="auto" w:fill="FFFFFF"/>
          <w:lang w:eastAsia="en-GB"/>
        </w:rPr>
        <w:t>We thank the reviewer for their very helpful comments and for pointing out this potential issue in the experimental design. To address this, we used average genre ratings as a proxy for overall genre preference. When including this variable in our regression model, we found that participants were marginally more likely to choose the target or competitor with the higher average genre rating. To test whether this pattern influenced the strength of the attraction effect, we repeated the t-test on the subset of trials where participants had similar genre preferences over the target and competitor. We found no evidence for the attraction effect after controlling for these genre effects.</w:t>
      </w:r>
    </w:p>
    <w:p w:rsidR="00E715AC" w:rsidRPr="00585C64" w:rsidRDefault="00E715AC">
      <w:pPr>
        <w:spacing w:after="0" w:line="240" w:lineRule="auto"/>
        <w:rPr>
          <w:rFonts w:ascii="Arial" w:eastAsia="Times New Roman" w:hAnsi="Arial" w:cs="Arial"/>
          <w:sz w:val="24"/>
          <w:szCs w:val="24"/>
          <w:shd w:val="clear" w:color="auto" w:fill="FFFFFF"/>
          <w:lang w:eastAsia="en-GB"/>
        </w:rPr>
      </w:pPr>
    </w:p>
    <w:p w:rsidR="00E715AC" w:rsidRDefault="002725E5">
      <w:pPr>
        <w:spacing w:after="0" w:line="240" w:lineRule="auto"/>
        <w:rPr>
          <w:rFonts w:ascii="Arial" w:eastAsia="Times New Roman" w:hAnsi="Arial" w:cs="Arial"/>
          <w:sz w:val="24"/>
          <w:szCs w:val="24"/>
          <w:shd w:val="clear" w:color="auto" w:fill="FFFFFF"/>
          <w:lang w:eastAsia="en-GB"/>
        </w:rPr>
      </w:pPr>
      <w:r w:rsidRPr="00585C64">
        <w:rPr>
          <w:rFonts w:ascii="Arial" w:eastAsia="Times New Roman" w:hAnsi="Arial" w:cs="Arial"/>
          <w:sz w:val="24"/>
          <w:szCs w:val="24"/>
          <w:shd w:val="clear" w:color="auto" w:fill="FFFFFF"/>
          <w:lang w:eastAsia="en-GB"/>
        </w:rPr>
        <w:lastRenderedPageBreak/>
        <w:t>For ease, we have included the additional material from the main text below</w:t>
      </w:r>
      <w:r w:rsidR="00977118">
        <w:rPr>
          <w:rFonts w:ascii="Arial" w:eastAsia="Times New Roman" w:hAnsi="Arial" w:cs="Arial"/>
          <w:sz w:val="24"/>
          <w:szCs w:val="24"/>
          <w:shd w:val="clear" w:color="auto" w:fill="FFFFFF"/>
          <w:lang w:eastAsia="en-GB"/>
        </w:rPr>
        <w:t xml:space="preserve"> (page 15)</w:t>
      </w:r>
      <w:r w:rsidRPr="00585C64">
        <w:rPr>
          <w:rFonts w:ascii="Arial" w:eastAsia="Times New Roman" w:hAnsi="Arial" w:cs="Arial"/>
          <w:sz w:val="24"/>
          <w:szCs w:val="24"/>
          <w:shd w:val="clear" w:color="auto" w:fill="FFFFFF"/>
          <w:lang w:eastAsia="en-GB"/>
        </w:rPr>
        <w:t xml:space="preserve">. </w:t>
      </w:r>
    </w:p>
    <w:p w:rsidR="00977118" w:rsidRPr="00585C64" w:rsidRDefault="00977118">
      <w:pPr>
        <w:spacing w:after="0" w:line="240" w:lineRule="auto"/>
        <w:rPr>
          <w:rFonts w:ascii="Arial" w:eastAsia="Times New Roman" w:hAnsi="Arial" w:cs="Arial"/>
          <w:sz w:val="24"/>
          <w:szCs w:val="24"/>
          <w:shd w:val="clear" w:color="auto" w:fill="FFFFFF"/>
          <w:lang w:eastAsia="en-GB"/>
        </w:rPr>
      </w:pPr>
    </w:p>
    <w:p w:rsidR="00585C64" w:rsidRPr="00977118" w:rsidRDefault="00977118"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77118">
        <w:rPr>
          <w:rFonts w:ascii="Arial" w:eastAsia="Times New Roman" w:hAnsi="Arial" w:cs="Arial"/>
          <w:i/>
          <w:sz w:val="24"/>
          <w:szCs w:val="24"/>
          <w:shd w:val="clear" w:color="auto" w:fill="FFFFFF"/>
          <w:lang w:eastAsia="en-GB"/>
        </w:rPr>
        <w:t>“</w:t>
      </w:r>
      <w:r w:rsidR="00585C64" w:rsidRPr="00977118">
        <w:rPr>
          <w:rFonts w:ascii="Arial" w:eastAsia="Times New Roman" w:hAnsi="Arial" w:cs="Arial"/>
          <w:i/>
          <w:sz w:val="24"/>
          <w:szCs w:val="24"/>
          <w:shd w:val="clear" w:color="auto" w:fill="FFFFFF"/>
          <w:lang w:eastAsia="en-GB"/>
        </w:rPr>
        <w:t>Our experimental design relies on the assumption that partici</w:t>
      </w:r>
      <w:r w:rsidRPr="00977118">
        <w:rPr>
          <w:rFonts w:ascii="Arial" w:eastAsia="Times New Roman" w:hAnsi="Arial" w:cs="Arial"/>
          <w:i/>
          <w:sz w:val="24"/>
          <w:szCs w:val="24"/>
          <w:shd w:val="clear" w:color="auto" w:fill="FFFFFF"/>
          <w:lang w:eastAsia="en-GB"/>
        </w:rPr>
        <w:t xml:space="preserve">pants should be indifferent between </w:t>
      </w:r>
      <w:r w:rsidR="00585C64" w:rsidRPr="00977118">
        <w:rPr>
          <w:rFonts w:ascii="Arial" w:eastAsia="Times New Roman" w:hAnsi="Arial" w:cs="Arial"/>
          <w:i/>
          <w:sz w:val="24"/>
          <w:szCs w:val="24"/>
          <w:shd w:val="clear" w:color="auto" w:fill="FFFFFF"/>
          <w:lang w:eastAsia="en-GB"/>
        </w:rPr>
        <w:t>equally highly rated movies from different genres. Howe</w:t>
      </w:r>
      <w:r w:rsidRPr="00977118">
        <w:rPr>
          <w:rFonts w:ascii="Arial" w:eastAsia="Times New Roman" w:hAnsi="Arial" w:cs="Arial"/>
          <w:i/>
          <w:sz w:val="24"/>
          <w:szCs w:val="24"/>
          <w:shd w:val="clear" w:color="auto" w:fill="FFFFFF"/>
          <w:lang w:eastAsia="en-GB"/>
        </w:rPr>
        <w:t xml:space="preserve">ver, if the cognitive processes </w:t>
      </w:r>
      <w:r w:rsidR="00585C64" w:rsidRPr="00977118">
        <w:rPr>
          <w:rFonts w:ascii="Arial" w:eastAsia="Times New Roman" w:hAnsi="Arial" w:cs="Arial"/>
          <w:i/>
          <w:sz w:val="24"/>
          <w:szCs w:val="24"/>
          <w:shd w:val="clear" w:color="auto" w:fill="FFFFFF"/>
          <w:lang w:eastAsia="en-GB"/>
        </w:rPr>
        <w:t xml:space="preserve">underlying the evaluation and choice stages are different, </w:t>
      </w:r>
      <w:proofErr w:type="gramStart"/>
      <w:r w:rsidR="00585C64" w:rsidRPr="00977118">
        <w:rPr>
          <w:rFonts w:ascii="Arial" w:eastAsia="Times New Roman" w:hAnsi="Arial" w:cs="Arial"/>
          <w:i/>
          <w:sz w:val="24"/>
          <w:szCs w:val="24"/>
          <w:shd w:val="clear" w:color="auto" w:fill="FFFFFF"/>
          <w:lang w:eastAsia="en-GB"/>
        </w:rPr>
        <w:t>the</w:t>
      </w:r>
      <w:r w:rsidRPr="00977118">
        <w:rPr>
          <w:rFonts w:ascii="Arial" w:eastAsia="Times New Roman" w:hAnsi="Arial" w:cs="Arial"/>
          <w:i/>
          <w:sz w:val="24"/>
          <w:szCs w:val="24"/>
          <w:shd w:val="clear" w:color="auto" w:fill="FFFFFF"/>
          <w:lang w:eastAsia="en-GB"/>
        </w:rPr>
        <w:t>n</w:t>
      </w:r>
      <w:proofErr w:type="gramEnd"/>
      <w:r w:rsidRPr="00977118">
        <w:rPr>
          <w:rFonts w:ascii="Arial" w:eastAsia="Times New Roman" w:hAnsi="Arial" w:cs="Arial"/>
          <w:i/>
          <w:sz w:val="24"/>
          <w:szCs w:val="24"/>
          <w:shd w:val="clear" w:color="auto" w:fill="FFFFFF"/>
          <w:lang w:eastAsia="en-GB"/>
        </w:rPr>
        <w:t xml:space="preserve"> discrepancies between ratings </w:t>
      </w:r>
      <w:r w:rsidR="00585C64" w:rsidRPr="00977118">
        <w:rPr>
          <w:rFonts w:ascii="Arial" w:eastAsia="Times New Roman" w:hAnsi="Arial" w:cs="Arial"/>
          <w:i/>
          <w:sz w:val="24"/>
          <w:szCs w:val="24"/>
          <w:shd w:val="clear" w:color="auto" w:fill="FFFFFF"/>
          <w:lang w:eastAsia="en-GB"/>
        </w:rPr>
        <w:t>and choices might arise. For example, it is possible that the rat</w:t>
      </w:r>
      <w:r w:rsidRPr="00977118">
        <w:rPr>
          <w:rFonts w:ascii="Arial" w:eastAsia="Times New Roman" w:hAnsi="Arial" w:cs="Arial"/>
          <w:i/>
          <w:sz w:val="24"/>
          <w:szCs w:val="24"/>
          <w:shd w:val="clear" w:color="auto" w:fill="FFFFFF"/>
          <w:lang w:eastAsia="en-GB"/>
        </w:rPr>
        <w:t xml:space="preserve">ing reflects preference for the </w:t>
      </w:r>
      <w:r w:rsidR="00585C64" w:rsidRPr="00977118">
        <w:rPr>
          <w:rFonts w:ascii="Arial" w:eastAsia="Times New Roman" w:hAnsi="Arial" w:cs="Arial"/>
          <w:i/>
          <w:sz w:val="24"/>
          <w:szCs w:val="24"/>
          <w:shd w:val="clear" w:color="auto" w:fill="FFFFFF"/>
          <w:lang w:eastAsia="en-GB"/>
        </w:rPr>
        <w:t>movie within its genre category, but the overall choice be</w:t>
      </w:r>
      <w:r w:rsidRPr="00977118">
        <w:rPr>
          <w:rFonts w:ascii="Arial" w:eastAsia="Times New Roman" w:hAnsi="Arial" w:cs="Arial"/>
          <w:i/>
          <w:sz w:val="24"/>
          <w:szCs w:val="24"/>
          <w:shd w:val="clear" w:color="auto" w:fill="FFFFFF"/>
          <w:lang w:eastAsia="en-GB"/>
        </w:rPr>
        <w:t xml:space="preserve">tween two movies with different </w:t>
      </w:r>
      <w:r w:rsidR="00585C64" w:rsidRPr="00977118">
        <w:rPr>
          <w:rFonts w:ascii="Arial" w:eastAsia="Times New Roman" w:hAnsi="Arial" w:cs="Arial"/>
          <w:i/>
          <w:sz w:val="24"/>
          <w:szCs w:val="24"/>
          <w:shd w:val="clear" w:color="auto" w:fill="FFFFFF"/>
          <w:lang w:eastAsia="en-GB"/>
        </w:rPr>
        <w:t>genres is driven by overall genre preferences.</w:t>
      </w:r>
    </w:p>
    <w:p w:rsidR="00977118" w:rsidRPr="00977118" w:rsidRDefault="00977118"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p>
    <w:p w:rsidR="00585C64" w:rsidRPr="00977118" w:rsidRDefault="00585C64"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77118">
        <w:rPr>
          <w:rFonts w:ascii="Arial" w:eastAsia="Times New Roman" w:hAnsi="Arial" w:cs="Arial"/>
          <w:i/>
          <w:sz w:val="24"/>
          <w:szCs w:val="24"/>
          <w:shd w:val="clear" w:color="auto" w:fill="FFFFFF"/>
          <w:lang w:eastAsia="en-GB"/>
        </w:rPr>
        <w:t>To address this concern, we first tested whether overall genr</w:t>
      </w:r>
      <w:r w:rsidR="00977118" w:rsidRPr="00977118">
        <w:rPr>
          <w:rFonts w:ascii="Arial" w:eastAsia="Times New Roman" w:hAnsi="Arial" w:cs="Arial"/>
          <w:i/>
          <w:sz w:val="24"/>
          <w:szCs w:val="24"/>
          <w:shd w:val="clear" w:color="auto" w:fill="FFFFFF"/>
          <w:lang w:eastAsia="en-GB"/>
        </w:rPr>
        <w:t xml:space="preserve">e preferences have an influence </w:t>
      </w:r>
      <w:r w:rsidRPr="00977118">
        <w:rPr>
          <w:rFonts w:ascii="Arial" w:eastAsia="Times New Roman" w:hAnsi="Arial" w:cs="Arial"/>
          <w:i/>
          <w:sz w:val="24"/>
          <w:szCs w:val="24"/>
          <w:shd w:val="clear" w:color="auto" w:fill="FFFFFF"/>
          <w:lang w:eastAsia="en-GB"/>
        </w:rPr>
        <w:t>on choices over and above the information reflected in individu</w:t>
      </w:r>
      <w:r w:rsidR="00977118" w:rsidRPr="00977118">
        <w:rPr>
          <w:rFonts w:ascii="Arial" w:eastAsia="Times New Roman" w:hAnsi="Arial" w:cs="Arial"/>
          <w:i/>
          <w:sz w:val="24"/>
          <w:szCs w:val="24"/>
          <w:shd w:val="clear" w:color="auto" w:fill="FFFFFF"/>
          <w:lang w:eastAsia="en-GB"/>
        </w:rPr>
        <w:t xml:space="preserve">al movie ratings, by adding the </w:t>
      </w:r>
      <w:r w:rsidRPr="00977118">
        <w:rPr>
          <w:rFonts w:ascii="Arial" w:eastAsia="Times New Roman" w:hAnsi="Arial" w:cs="Arial"/>
          <w:i/>
          <w:sz w:val="24"/>
          <w:szCs w:val="24"/>
          <w:shd w:val="clear" w:color="auto" w:fill="FFFFFF"/>
          <w:lang w:eastAsia="en-GB"/>
        </w:rPr>
        <w:t>difference between the target–competitor genre ratings for eac</w:t>
      </w:r>
      <w:r w:rsidR="00977118" w:rsidRPr="00977118">
        <w:rPr>
          <w:rFonts w:ascii="Arial" w:eastAsia="Times New Roman" w:hAnsi="Arial" w:cs="Arial"/>
          <w:i/>
          <w:sz w:val="24"/>
          <w:szCs w:val="24"/>
          <w:shd w:val="clear" w:color="auto" w:fill="FFFFFF"/>
          <w:lang w:eastAsia="en-GB"/>
        </w:rPr>
        <w:t xml:space="preserve">h participant to our regression </w:t>
      </w:r>
      <w:r w:rsidRPr="00977118">
        <w:rPr>
          <w:rFonts w:ascii="Arial" w:eastAsia="Times New Roman" w:hAnsi="Arial" w:cs="Arial"/>
          <w:i/>
          <w:sz w:val="24"/>
          <w:szCs w:val="24"/>
          <w:shd w:val="clear" w:color="auto" w:fill="FFFFFF"/>
          <w:lang w:eastAsia="en-GB"/>
        </w:rPr>
        <w:t>models described in Table 1 (Model 1 and 2), assuming that a</w:t>
      </w:r>
      <w:r w:rsidR="00977118" w:rsidRPr="00977118">
        <w:rPr>
          <w:rFonts w:ascii="Arial" w:eastAsia="Times New Roman" w:hAnsi="Arial" w:cs="Arial"/>
          <w:i/>
          <w:sz w:val="24"/>
          <w:szCs w:val="24"/>
          <w:shd w:val="clear" w:color="auto" w:fill="FFFFFF"/>
          <w:lang w:eastAsia="en-GB"/>
        </w:rPr>
        <w:t xml:space="preserve">verage genre ratings serve as a </w:t>
      </w:r>
      <w:r w:rsidRPr="00977118">
        <w:rPr>
          <w:rFonts w:ascii="Arial" w:eastAsia="Times New Roman" w:hAnsi="Arial" w:cs="Arial"/>
          <w:i/>
          <w:sz w:val="24"/>
          <w:szCs w:val="24"/>
          <w:shd w:val="clear" w:color="auto" w:fill="FFFFFF"/>
          <w:lang w:eastAsia="en-GB"/>
        </w:rPr>
        <w:t>suitable proxy for overall genre preferences. The results i</w:t>
      </w:r>
      <w:r w:rsidR="00977118" w:rsidRPr="00977118">
        <w:rPr>
          <w:rFonts w:ascii="Arial" w:eastAsia="Times New Roman" w:hAnsi="Arial" w:cs="Arial"/>
          <w:i/>
          <w:sz w:val="24"/>
          <w:szCs w:val="24"/>
          <w:shd w:val="clear" w:color="auto" w:fill="FFFFFF"/>
          <w:lang w:eastAsia="en-GB"/>
        </w:rPr>
        <w:t xml:space="preserve">n Table A1 in the Appendix show </w:t>
      </w:r>
      <w:r w:rsidRPr="00977118">
        <w:rPr>
          <w:rFonts w:ascii="Arial" w:eastAsia="Times New Roman" w:hAnsi="Arial" w:cs="Arial"/>
          <w:i/>
          <w:sz w:val="24"/>
          <w:szCs w:val="24"/>
          <w:shd w:val="clear" w:color="auto" w:fill="FFFFFF"/>
          <w:lang w:eastAsia="en-GB"/>
        </w:rPr>
        <w:t>that overall genre preferences do not change our previous estimate of the</w:t>
      </w:r>
      <w:r w:rsidR="00977118" w:rsidRPr="00977118">
        <w:rPr>
          <w:rFonts w:ascii="Arial" w:eastAsia="Times New Roman" w:hAnsi="Arial" w:cs="Arial"/>
          <w:i/>
          <w:sz w:val="24"/>
          <w:szCs w:val="24"/>
          <w:shd w:val="clear" w:color="auto" w:fill="FFFFFF"/>
          <w:lang w:eastAsia="en-GB"/>
        </w:rPr>
        <w:t xml:space="preserve"> attraction effect </w:t>
      </w:r>
      <w:r w:rsidRPr="00977118">
        <w:rPr>
          <w:rFonts w:ascii="Arial" w:eastAsia="Times New Roman" w:hAnsi="Arial" w:cs="Arial"/>
          <w:i/>
          <w:sz w:val="24"/>
          <w:szCs w:val="24"/>
          <w:shd w:val="clear" w:color="auto" w:fill="FFFFFF"/>
          <w:lang w:eastAsia="en-GB"/>
        </w:rPr>
        <w:t>when added to an intercept-only regression (Model 3). When all</w:t>
      </w:r>
      <w:r w:rsidR="00977118" w:rsidRPr="00977118">
        <w:rPr>
          <w:rFonts w:ascii="Arial" w:eastAsia="Times New Roman" w:hAnsi="Arial" w:cs="Arial"/>
          <w:i/>
          <w:sz w:val="24"/>
          <w:szCs w:val="24"/>
          <w:shd w:val="clear" w:color="auto" w:fill="FFFFFF"/>
          <w:lang w:eastAsia="en-GB"/>
        </w:rPr>
        <w:t xml:space="preserve"> of the covariates are included </w:t>
      </w:r>
      <w:r w:rsidRPr="00977118">
        <w:rPr>
          <w:rFonts w:ascii="Arial" w:eastAsia="Times New Roman" w:hAnsi="Arial" w:cs="Arial"/>
          <w:i/>
          <w:sz w:val="24"/>
          <w:szCs w:val="24"/>
          <w:shd w:val="clear" w:color="auto" w:fill="FFFFFF"/>
          <w:lang w:eastAsia="en-GB"/>
        </w:rPr>
        <w:t>(Model 4) we see no attraction effect, though the effect is less precisely estimated.</w:t>
      </w:r>
    </w:p>
    <w:p w:rsidR="00977118" w:rsidRPr="00977118" w:rsidRDefault="00977118"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p>
    <w:p w:rsidR="00977118" w:rsidRPr="00977118" w:rsidRDefault="00585C64"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77118">
        <w:rPr>
          <w:rFonts w:ascii="Arial" w:eastAsia="Times New Roman" w:hAnsi="Arial" w:cs="Arial"/>
          <w:i/>
          <w:sz w:val="24"/>
          <w:szCs w:val="24"/>
          <w:shd w:val="clear" w:color="auto" w:fill="FFFFFF"/>
          <w:lang w:eastAsia="en-GB"/>
        </w:rPr>
        <w:t>Second, to determine whether overall genre preferences in</w:t>
      </w:r>
      <w:r w:rsidR="00977118" w:rsidRPr="00977118">
        <w:rPr>
          <w:rFonts w:ascii="Arial" w:eastAsia="Times New Roman" w:hAnsi="Arial" w:cs="Arial"/>
          <w:i/>
          <w:sz w:val="24"/>
          <w:szCs w:val="24"/>
          <w:shd w:val="clear" w:color="auto" w:fill="FFFFFF"/>
          <w:lang w:eastAsia="en-GB"/>
        </w:rPr>
        <w:t xml:space="preserve">fluence the strength of the attraction </w:t>
      </w:r>
      <w:r w:rsidRPr="00977118">
        <w:rPr>
          <w:rFonts w:ascii="Arial" w:eastAsia="Times New Roman" w:hAnsi="Arial" w:cs="Arial"/>
          <w:i/>
          <w:sz w:val="24"/>
          <w:szCs w:val="24"/>
          <w:shd w:val="clear" w:color="auto" w:fill="FFFFFF"/>
          <w:lang w:eastAsia="en-GB"/>
        </w:rPr>
        <w:t xml:space="preserve">effect, we tested the attraction effect using the subset of trials </w:t>
      </w:r>
      <w:r w:rsidR="00977118" w:rsidRPr="00977118">
        <w:rPr>
          <w:rFonts w:ascii="Arial" w:eastAsia="Times New Roman" w:hAnsi="Arial" w:cs="Arial"/>
          <w:i/>
          <w:sz w:val="24"/>
          <w:szCs w:val="24"/>
          <w:shd w:val="clear" w:color="auto" w:fill="FFFFFF"/>
          <w:lang w:eastAsia="en-GB"/>
        </w:rPr>
        <w:t xml:space="preserve">where overall genre preferences </w:t>
      </w:r>
      <w:r w:rsidRPr="00977118">
        <w:rPr>
          <w:rFonts w:ascii="Arial" w:eastAsia="Times New Roman" w:hAnsi="Arial" w:cs="Arial"/>
          <w:i/>
          <w:sz w:val="24"/>
          <w:szCs w:val="24"/>
          <w:shd w:val="clear" w:color="auto" w:fill="FFFFFF"/>
          <w:lang w:eastAsia="en-GB"/>
        </w:rPr>
        <w:t>were roughly equal. Using, a one-sample t-test on a subset of t</w:t>
      </w:r>
      <w:r w:rsidR="00977118" w:rsidRPr="00977118">
        <w:rPr>
          <w:rFonts w:ascii="Arial" w:eastAsia="Times New Roman" w:hAnsi="Arial" w:cs="Arial"/>
          <w:i/>
          <w:sz w:val="24"/>
          <w:szCs w:val="24"/>
          <w:shd w:val="clear" w:color="auto" w:fill="FFFFFF"/>
          <w:lang w:eastAsia="en-GB"/>
        </w:rPr>
        <w:t xml:space="preserve">rials where absolute difference </w:t>
      </w:r>
      <w:r w:rsidRPr="00977118">
        <w:rPr>
          <w:rFonts w:ascii="Arial" w:eastAsia="Times New Roman" w:hAnsi="Arial" w:cs="Arial"/>
          <w:i/>
          <w:sz w:val="24"/>
          <w:szCs w:val="24"/>
          <w:shd w:val="clear" w:color="auto" w:fill="FFFFFF"/>
          <w:lang w:eastAsia="en-GB"/>
        </w:rPr>
        <w:t>between the average target and competitor genre ratings was l</w:t>
      </w:r>
      <w:r w:rsidR="00977118" w:rsidRPr="00977118">
        <w:rPr>
          <w:rFonts w:ascii="Arial" w:eastAsia="Times New Roman" w:hAnsi="Arial" w:cs="Arial"/>
          <w:i/>
          <w:sz w:val="24"/>
          <w:szCs w:val="24"/>
          <w:shd w:val="clear" w:color="auto" w:fill="FFFFFF"/>
          <w:lang w:eastAsia="en-GB"/>
        </w:rPr>
        <w:t xml:space="preserve">ess than 0.25 (about 23% of all </w:t>
      </w:r>
      <w:r w:rsidRPr="00977118">
        <w:rPr>
          <w:rFonts w:ascii="Arial" w:eastAsia="Times New Roman" w:hAnsi="Arial" w:cs="Arial"/>
          <w:i/>
          <w:sz w:val="24"/>
          <w:szCs w:val="24"/>
          <w:shd w:val="clear" w:color="auto" w:fill="FFFFFF"/>
          <w:lang w:eastAsia="en-GB"/>
        </w:rPr>
        <w:t>trials), we found no evidence that the proportion of trials w</w:t>
      </w:r>
      <w:r w:rsidR="00977118" w:rsidRPr="00977118">
        <w:rPr>
          <w:rFonts w:ascii="Arial" w:eastAsia="Times New Roman" w:hAnsi="Arial" w:cs="Arial"/>
          <w:i/>
          <w:sz w:val="24"/>
          <w:szCs w:val="24"/>
          <w:shd w:val="clear" w:color="auto" w:fill="FFFFFF"/>
          <w:lang w:eastAsia="en-GB"/>
        </w:rPr>
        <w:t xml:space="preserve">here the target was chosen (M = </w:t>
      </w:r>
      <w:r w:rsidRPr="00977118">
        <w:rPr>
          <w:rFonts w:ascii="Arial" w:eastAsia="Times New Roman" w:hAnsi="Arial" w:cs="Arial"/>
          <w:i/>
          <w:sz w:val="24"/>
          <w:szCs w:val="24"/>
          <w:shd w:val="clear" w:color="auto" w:fill="FFFFFF"/>
          <w:lang w:eastAsia="en-GB"/>
        </w:rPr>
        <w:t xml:space="preserve">.5) was higher than .5, t(98) = </w:t>
      </w:r>
      <w:r w:rsidR="00977118">
        <w:rPr>
          <w:rFonts w:ascii="Arial" w:eastAsia="Times New Roman" w:hAnsi="Arial" w:cs="Arial"/>
          <w:i/>
          <w:sz w:val="24"/>
          <w:szCs w:val="24"/>
          <w:shd w:val="clear" w:color="auto" w:fill="FFFFFF"/>
          <w:lang w:eastAsia="en-GB"/>
        </w:rPr>
        <w:t>.</w:t>
      </w:r>
      <w:r w:rsidRPr="00977118">
        <w:rPr>
          <w:rFonts w:ascii="Arial" w:eastAsia="Times New Roman" w:hAnsi="Arial" w:cs="Arial"/>
          <w:i/>
          <w:sz w:val="24"/>
          <w:szCs w:val="24"/>
          <w:shd w:val="clear" w:color="auto" w:fill="FFFFFF"/>
          <w:lang w:eastAsia="en-GB"/>
        </w:rPr>
        <w:t xml:space="preserve">142, p = </w:t>
      </w:r>
      <w:r w:rsidR="00977118">
        <w:rPr>
          <w:rFonts w:ascii="Arial" w:eastAsia="Times New Roman" w:hAnsi="Arial" w:cs="Arial"/>
          <w:i/>
          <w:sz w:val="24"/>
          <w:szCs w:val="24"/>
          <w:shd w:val="clear" w:color="auto" w:fill="FFFFFF"/>
          <w:lang w:eastAsia="en-GB"/>
        </w:rPr>
        <w:t>.</w:t>
      </w:r>
      <w:r w:rsidRPr="00977118">
        <w:rPr>
          <w:rFonts w:ascii="Arial" w:eastAsia="Times New Roman" w:hAnsi="Arial" w:cs="Arial"/>
          <w:i/>
          <w:sz w:val="24"/>
          <w:szCs w:val="24"/>
          <w:shd w:val="clear" w:color="auto" w:fill="FFFFFF"/>
          <w:lang w:eastAsia="en-GB"/>
        </w:rPr>
        <w:t>556, 95% CI [.46–</w:t>
      </w:r>
      <w:r w:rsidR="00977118" w:rsidRPr="00977118">
        <w:rPr>
          <w:rFonts w:ascii="Arial" w:eastAsia="Times New Roman" w:hAnsi="Arial" w:cs="Arial"/>
          <w:i/>
          <w:sz w:val="24"/>
          <w:szCs w:val="24"/>
          <w:shd w:val="clear" w:color="auto" w:fill="FFFFFF"/>
          <w:lang w:eastAsia="en-GB"/>
        </w:rPr>
        <w:t>.55].</w:t>
      </w:r>
    </w:p>
    <w:p w:rsidR="00977118" w:rsidRPr="00977118" w:rsidRDefault="00977118" w:rsidP="00585C64">
      <w:pPr>
        <w:autoSpaceDE w:val="0"/>
        <w:autoSpaceDN w:val="0"/>
        <w:adjustRightInd w:val="0"/>
        <w:spacing w:after="0" w:line="240" w:lineRule="auto"/>
        <w:rPr>
          <w:rFonts w:ascii="Arial" w:eastAsia="Times New Roman" w:hAnsi="Arial" w:cs="Arial"/>
          <w:i/>
          <w:sz w:val="24"/>
          <w:szCs w:val="24"/>
          <w:shd w:val="clear" w:color="auto" w:fill="FFFFFF"/>
          <w:lang w:eastAsia="en-GB"/>
        </w:rPr>
      </w:pPr>
    </w:p>
    <w:p w:rsidR="00E715AC" w:rsidRPr="009B70B9" w:rsidRDefault="00585C64" w:rsidP="009B70B9">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77118">
        <w:rPr>
          <w:rFonts w:ascii="Arial" w:eastAsia="Times New Roman" w:hAnsi="Arial" w:cs="Arial"/>
          <w:i/>
          <w:sz w:val="24"/>
          <w:szCs w:val="24"/>
          <w:shd w:val="clear" w:color="auto" w:fill="FFFFFF"/>
          <w:lang w:eastAsia="en-GB"/>
        </w:rPr>
        <w:t xml:space="preserve">Overall, while the results indicate that overall genre </w:t>
      </w:r>
      <w:r w:rsidR="00977118" w:rsidRPr="00977118">
        <w:rPr>
          <w:rFonts w:ascii="Arial" w:eastAsia="Times New Roman" w:hAnsi="Arial" w:cs="Arial"/>
          <w:i/>
          <w:sz w:val="24"/>
          <w:szCs w:val="24"/>
          <w:shd w:val="clear" w:color="auto" w:fill="FFFFFF"/>
          <w:lang w:eastAsia="en-GB"/>
        </w:rPr>
        <w:t xml:space="preserve">preferences slightly influenced choices </w:t>
      </w:r>
      <w:r w:rsidRPr="00977118">
        <w:rPr>
          <w:rFonts w:ascii="Arial" w:eastAsia="Times New Roman" w:hAnsi="Arial" w:cs="Arial"/>
          <w:i/>
          <w:sz w:val="24"/>
          <w:szCs w:val="24"/>
          <w:shd w:val="clear" w:color="auto" w:fill="FFFFFF"/>
          <w:lang w:eastAsia="en-GB"/>
        </w:rPr>
        <w:t>between the target and competitor, we foun</w:t>
      </w:r>
      <w:r w:rsidR="00977118" w:rsidRPr="00977118">
        <w:rPr>
          <w:rFonts w:ascii="Arial" w:eastAsia="Times New Roman" w:hAnsi="Arial" w:cs="Arial"/>
          <w:i/>
          <w:sz w:val="24"/>
          <w:szCs w:val="24"/>
          <w:shd w:val="clear" w:color="auto" w:fill="FFFFFF"/>
          <w:lang w:eastAsia="en-GB"/>
        </w:rPr>
        <w:t xml:space="preserve">d no evidence that this had any effect on the strength </w:t>
      </w:r>
      <w:r w:rsidRPr="00977118">
        <w:rPr>
          <w:rFonts w:ascii="Arial" w:eastAsia="Times New Roman" w:hAnsi="Arial" w:cs="Arial"/>
          <w:i/>
          <w:sz w:val="24"/>
          <w:szCs w:val="24"/>
          <w:shd w:val="clear" w:color="auto" w:fill="FFFFFF"/>
          <w:lang w:eastAsia="en-GB"/>
        </w:rPr>
        <w:t>of the attraction effect.</w:t>
      </w:r>
      <w:r w:rsidR="00977118" w:rsidRPr="00977118">
        <w:rPr>
          <w:rFonts w:ascii="Arial" w:eastAsia="Times New Roman" w:hAnsi="Arial" w:cs="Arial"/>
          <w:i/>
          <w:sz w:val="24"/>
          <w:szCs w:val="24"/>
          <w:shd w:val="clear" w:color="auto" w:fill="FFFFFF"/>
          <w:lang w:eastAsia="en-GB"/>
        </w:rPr>
        <w:t>”</w:t>
      </w:r>
      <w:r w:rsidR="002725E5">
        <w:rPr>
          <w:rFonts w:ascii="Arial" w:hAnsi="Arial" w:cs="Arial"/>
          <w:color w:val="222222"/>
        </w:rPr>
        <w:br/>
      </w:r>
      <w:r w:rsidR="002725E5">
        <w:rPr>
          <w:rFonts w:ascii="Arial" w:hAnsi="Arial" w:cs="Arial"/>
          <w:color w:val="222222"/>
        </w:rPr>
        <w:br/>
      </w:r>
      <w:r w:rsidR="002725E5" w:rsidRPr="00977118">
        <w:rPr>
          <w:rFonts w:ascii="Arial" w:hAnsi="Arial" w:cs="Arial"/>
          <w:b/>
          <w:shd w:val="clear" w:color="auto" w:fill="FFFFFF"/>
        </w:rPr>
        <w:t xml:space="preserve">2) The claims made by Frederick and Huber et al. may not be up to date given more recent experimental results. For instance, </w:t>
      </w:r>
      <w:proofErr w:type="spellStart"/>
      <w:r w:rsidR="002725E5" w:rsidRPr="00977118">
        <w:rPr>
          <w:rFonts w:ascii="Arial" w:hAnsi="Arial" w:cs="Arial"/>
          <w:b/>
          <w:shd w:val="clear" w:color="auto" w:fill="FFFFFF"/>
        </w:rPr>
        <w:t>Spektor</w:t>
      </w:r>
      <w:proofErr w:type="spellEnd"/>
      <w:r w:rsidR="002725E5" w:rsidRPr="00977118">
        <w:rPr>
          <w:rFonts w:ascii="Arial" w:hAnsi="Arial" w:cs="Arial"/>
          <w:b/>
          <w:shd w:val="clear" w:color="auto" w:fill="FFFFFF"/>
        </w:rPr>
        <w:t xml:space="preserve"> et al. (2018, Psych Science) show that an attraction effect with non-numerical stimuli is obtained only when the alternatives are horizontally aligned (Fig. 5). This speaks to the possibility that when attribute-wise processing is facilitated then the </w:t>
      </w:r>
      <w:r w:rsidR="002725E5" w:rsidRPr="00977118">
        <w:rPr>
          <w:b/>
        </w:rPr>
        <w:t>attraction</w:t>
      </w:r>
      <w:r w:rsidR="002725E5" w:rsidRPr="00977118">
        <w:rPr>
          <w:rFonts w:ascii="Arial" w:hAnsi="Arial" w:cs="Arial"/>
          <w:b/>
          <w:shd w:val="clear" w:color="auto" w:fill="FFFFFF"/>
        </w:rPr>
        <w:t> </w:t>
      </w:r>
      <w:r w:rsidR="002725E5" w:rsidRPr="00977118">
        <w:rPr>
          <w:b/>
        </w:rPr>
        <w:t>effect</w:t>
      </w:r>
      <w:r w:rsidR="002725E5" w:rsidRPr="00977118">
        <w:rPr>
          <w:rFonts w:ascii="Arial" w:hAnsi="Arial" w:cs="Arial"/>
          <w:b/>
          <w:shd w:val="clear" w:color="auto" w:fill="FFFFFF"/>
        </w:rPr>
        <w:t xml:space="preserve"> ensues and strongly contradicts Fredericks's claim. Interestingly, in all other experiments in </w:t>
      </w:r>
      <w:proofErr w:type="spellStart"/>
      <w:r w:rsidR="002725E5" w:rsidRPr="00977118">
        <w:rPr>
          <w:rFonts w:ascii="Arial" w:hAnsi="Arial" w:cs="Arial"/>
          <w:b/>
          <w:shd w:val="clear" w:color="auto" w:fill="FFFFFF"/>
        </w:rPr>
        <w:t>Spektor</w:t>
      </w:r>
      <w:proofErr w:type="spellEnd"/>
      <w:r w:rsidR="002725E5" w:rsidRPr="00977118">
        <w:rPr>
          <w:rFonts w:ascii="Arial" w:hAnsi="Arial" w:cs="Arial"/>
          <w:b/>
          <w:shd w:val="clear" w:color="auto" w:fill="FFFFFF"/>
        </w:rPr>
        <w:t xml:space="preserve"> et al., in which the rectangles are not aligned, a repulsion (negative </w:t>
      </w:r>
      <w:r w:rsidR="002725E5" w:rsidRPr="00977118">
        <w:rPr>
          <w:b/>
        </w:rPr>
        <w:t>attraction</w:t>
      </w:r>
      <w:r w:rsidR="002725E5" w:rsidRPr="00977118">
        <w:rPr>
          <w:rFonts w:ascii="Arial" w:hAnsi="Arial" w:cs="Arial"/>
          <w:b/>
          <w:shd w:val="clear" w:color="auto" w:fill="FFFFFF"/>
        </w:rPr>
        <w:t>) </w:t>
      </w:r>
      <w:r w:rsidR="002725E5" w:rsidRPr="00977118">
        <w:rPr>
          <w:b/>
        </w:rPr>
        <w:t>effect</w:t>
      </w:r>
      <w:r w:rsidR="002725E5" w:rsidRPr="00977118">
        <w:rPr>
          <w:rFonts w:ascii="Arial" w:hAnsi="Arial" w:cs="Arial"/>
          <w:b/>
          <w:shd w:val="clear" w:color="auto" w:fill="FFFFFF"/>
        </w:rPr>
        <w:t> is obtained. It seems, thus, that it matters for the attraction effect whether people engage in attribute- or alternative-wise processing. With naturalistic stimuli, different people may have different strategies which overall gives a zero </w:t>
      </w:r>
      <w:r w:rsidR="002725E5" w:rsidRPr="00977118">
        <w:rPr>
          <w:b/>
        </w:rPr>
        <w:t>attraction</w:t>
      </w:r>
      <w:r w:rsidR="002725E5" w:rsidRPr="00977118">
        <w:rPr>
          <w:rFonts w:ascii="Arial" w:hAnsi="Arial" w:cs="Arial"/>
          <w:b/>
          <w:shd w:val="clear" w:color="auto" w:fill="FFFFFF"/>
        </w:rPr>
        <w:t> </w:t>
      </w:r>
      <w:r w:rsidR="002725E5" w:rsidRPr="00977118">
        <w:rPr>
          <w:b/>
        </w:rPr>
        <w:t>effect</w:t>
      </w:r>
      <w:r w:rsidR="002725E5" w:rsidRPr="00977118">
        <w:rPr>
          <w:rFonts w:ascii="Arial" w:hAnsi="Arial" w:cs="Arial"/>
          <w:b/>
          <w:shd w:val="clear" w:color="auto" w:fill="FFFFFF"/>
        </w:rPr>
        <w:t xml:space="preserve">. The paper should reflect the current state-of-the-art (e.g. </w:t>
      </w:r>
      <w:proofErr w:type="spellStart"/>
      <w:r w:rsidR="002725E5" w:rsidRPr="00977118">
        <w:rPr>
          <w:rFonts w:ascii="Arial" w:hAnsi="Arial" w:cs="Arial"/>
          <w:b/>
          <w:shd w:val="clear" w:color="auto" w:fill="FFFFFF"/>
        </w:rPr>
        <w:t>Spektor</w:t>
      </w:r>
      <w:proofErr w:type="spellEnd"/>
      <w:r w:rsidR="002725E5" w:rsidRPr="00977118">
        <w:rPr>
          <w:rFonts w:ascii="Arial" w:hAnsi="Arial" w:cs="Arial"/>
          <w:b/>
          <w:shd w:val="clear" w:color="auto" w:fill="FFFFFF"/>
        </w:rPr>
        <w:t xml:space="preserve"> et al) beyond the claims made by Frederick et al. and Huber et al.</w:t>
      </w:r>
    </w:p>
    <w:p w:rsidR="00E715AC" w:rsidRDefault="00E715AC">
      <w:pPr>
        <w:spacing w:after="0" w:line="240" w:lineRule="auto"/>
        <w:rPr>
          <w:rFonts w:ascii="Arial" w:hAnsi="Arial" w:cs="Arial"/>
          <w:color w:val="222222"/>
          <w:highlight w:val="white"/>
        </w:rPr>
      </w:pPr>
    </w:p>
    <w:p w:rsidR="00E715AC" w:rsidRPr="00977118" w:rsidRDefault="002725E5">
      <w:pPr>
        <w:spacing w:after="0" w:line="240" w:lineRule="auto"/>
        <w:rPr>
          <w:rFonts w:ascii="Arial" w:eastAsia="Times New Roman" w:hAnsi="Arial" w:cs="Arial"/>
          <w:sz w:val="24"/>
          <w:szCs w:val="24"/>
          <w:shd w:val="clear" w:color="auto" w:fill="FFFFFF"/>
          <w:lang w:eastAsia="en-GB"/>
        </w:rPr>
      </w:pPr>
      <w:r w:rsidRPr="00977118">
        <w:rPr>
          <w:rFonts w:ascii="Arial" w:eastAsia="Times New Roman" w:hAnsi="Arial" w:cs="Arial"/>
          <w:sz w:val="24"/>
          <w:szCs w:val="24"/>
          <w:shd w:val="clear" w:color="auto" w:fill="FFFFFF"/>
          <w:lang w:eastAsia="en-GB"/>
        </w:rPr>
        <w:t xml:space="preserve">We thank the reviewer for raising this </w:t>
      </w:r>
      <w:proofErr w:type="gramStart"/>
      <w:r w:rsidRPr="00977118">
        <w:rPr>
          <w:rFonts w:ascii="Arial" w:eastAsia="Times New Roman" w:hAnsi="Arial" w:cs="Arial"/>
          <w:sz w:val="24"/>
          <w:szCs w:val="24"/>
          <w:shd w:val="clear" w:color="auto" w:fill="FFFFFF"/>
          <w:lang w:eastAsia="en-GB"/>
        </w:rPr>
        <w:t>point,</w:t>
      </w:r>
      <w:proofErr w:type="gramEnd"/>
      <w:r w:rsidRPr="00977118">
        <w:rPr>
          <w:rFonts w:ascii="Arial" w:eastAsia="Times New Roman" w:hAnsi="Arial" w:cs="Arial"/>
          <w:sz w:val="24"/>
          <w:szCs w:val="24"/>
          <w:shd w:val="clear" w:color="auto" w:fill="FFFFFF"/>
          <w:lang w:eastAsia="en-GB"/>
        </w:rPr>
        <w:t xml:space="preserve"> we have now extended the discussion about prior works testing the robustness of the attraction effect in the introduction, and included the suggested highly relevant paper by </w:t>
      </w:r>
      <w:proofErr w:type="spellStart"/>
      <w:r w:rsidRPr="00977118">
        <w:rPr>
          <w:rFonts w:ascii="Arial" w:eastAsia="Times New Roman" w:hAnsi="Arial" w:cs="Arial"/>
          <w:sz w:val="24"/>
          <w:szCs w:val="24"/>
          <w:shd w:val="clear" w:color="auto" w:fill="FFFFFF"/>
          <w:lang w:eastAsia="en-GB"/>
        </w:rPr>
        <w:t>Spektor</w:t>
      </w:r>
      <w:proofErr w:type="spellEnd"/>
      <w:r w:rsidRPr="00977118">
        <w:rPr>
          <w:rFonts w:ascii="Arial" w:eastAsia="Times New Roman" w:hAnsi="Arial" w:cs="Arial"/>
          <w:sz w:val="24"/>
          <w:szCs w:val="24"/>
          <w:shd w:val="clear" w:color="auto" w:fill="FFFFFF"/>
          <w:lang w:eastAsia="en-GB"/>
        </w:rPr>
        <w:t xml:space="preserve"> et al. along with another recent work by </w:t>
      </w:r>
      <w:proofErr w:type="spellStart"/>
      <w:r w:rsidRPr="00977118">
        <w:rPr>
          <w:rFonts w:ascii="Arial" w:eastAsia="Times New Roman" w:hAnsi="Arial" w:cs="Arial"/>
          <w:sz w:val="24"/>
          <w:szCs w:val="24"/>
          <w:shd w:val="clear" w:color="auto" w:fill="FFFFFF"/>
          <w:lang w:eastAsia="en-GB"/>
        </w:rPr>
        <w:t>Cataldo</w:t>
      </w:r>
      <w:proofErr w:type="spellEnd"/>
      <w:r w:rsidRPr="00977118">
        <w:rPr>
          <w:rFonts w:ascii="Arial" w:eastAsia="Times New Roman" w:hAnsi="Arial" w:cs="Arial"/>
          <w:sz w:val="24"/>
          <w:szCs w:val="24"/>
          <w:shd w:val="clear" w:color="auto" w:fill="FFFFFF"/>
          <w:lang w:eastAsia="en-GB"/>
        </w:rPr>
        <w:t xml:space="preserve"> and Cohen</w:t>
      </w:r>
      <w:r w:rsidR="00977118">
        <w:rPr>
          <w:rFonts w:ascii="Arial" w:eastAsia="Times New Roman" w:hAnsi="Arial" w:cs="Arial"/>
          <w:sz w:val="24"/>
          <w:szCs w:val="24"/>
          <w:shd w:val="clear" w:color="auto" w:fill="FFFFFF"/>
          <w:lang w:eastAsia="en-GB"/>
        </w:rPr>
        <w:t xml:space="preserve"> (page 2)</w:t>
      </w:r>
      <w:r w:rsidRPr="00977118">
        <w:rPr>
          <w:rFonts w:ascii="Arial" w:eastAsia="Times New Roman" w:hAnsi="Arial" w:cs="Arial"/>
          <w:sz w:val="24"/>
          <w:szCs w:val="24"/>
          <w:shd w:val="clear" w:color="auto" w:fill="FFFFFF"/>
          <w:lang w:eastAsia="en-GB"/>
        </w:rPr>
        <w:t xml:space="preserve">. </w:t>
      </w:r>
    </w:p>
    <w:p w:rsidR="00977118" w:rsidRDefault="002725E5" w:rsidP="00977118">
      <w:pPr>
        <w:autoSpaceDE w:val="0"/>
        <w:autoSpaceDN w:val="0"/>
        <w:adjustRightInd w:val="0"/>
        <w:spacing w:after="0" w:line="240" w:lineRule="auto"/>
        <w:rPr>
          <w:rFonts w:ascii="Arial" w:eastAsia="Times New Roman" w:hAnsi="Arial" w:cs="Arial"/>
          <w:i/>
          <w:sz w:val="24"/>
          <w:szCs w:val="24"/>
          <w:shd w:val="clear" w:color="auto" w:fill="FFFFFF"/>
          <w:lang w:eastAsia="en-GB"/>
        </w:rPr>
      </w:pPr>
      <w:r>
        <w:rPr>
          <w:rFonts w:ascii="Arial" w:hAnsi="Arial" w:cs="Arial"/>
          <w:color w:val="222222"/>
        </w:rPr>
        <w:lastRenderedPageBreak/>
        <w:br/>
      </w:r>
      <w:r w:rsidR="00977118" w:rsidRPr="00977118">
        <w:rPr>
          <w:rFonts w:ascii="Arial" w:eastAsia="Times New Roman" w:hAnsi="Arial" w:cs="Arial"/>
          <w:i/>
          <w:sz w:val="24"/>
          <w:szCs w:val="24"/>
          <w:shd w:val="clear" w:color="auto" w:fill="FFFFFF"/>
          <w:lang w:eastAsia="en-GB"/>
        </w:rPr>
        <w:t xml:space="preserve">“The first </w:t>
      </w:r>
      <w:proofErr w:type="spellStart"/>
      <w:r w:rsidR="00977118" w:rsidRPr="00977118">
        <w:rPr>
          <w:rFonts w:ascii="Arial" w:eastAsia="Times New Roman" w:hAnsi="Arial" w:cs="Arial"/>
          <w:i/>
          <w:sz w:val="24"/>
          <w:szCs w:val="24"/>
          <w:shd w:val="clear" w:color="auto" w:fill="FFFFFF"/>
          <w:lang w:eastAsia="en-GB"/>
        </w:rPr>
        <w:t>multiattribute</w:t>
      </w:r>
      <w:proofErr w:type="spellEnd"/>
      <w:r w:rsidR="00977118" w:rsidRPr="00977118">
        <w:rPr>
          <w:rFonts w:ascii="Arial" w:eastAsia="Times New Roman" w:hAnsi="Arial" w:cs="Arial"/>
          <w:i/>
          <w:sz w:val="24"/>
          <w:szCs w:val="24"/>
          <w:shd w:val="clear" w:color="auto" w:fill="FFFFFF"/>
          <w:lang w:eastAsia="en-GB"/>
        </w:rPr>
        <w:t xml:space="preserve"> choice experiments demonstrating the attraction effect (e.g., Huber, Payne, &amp; </w:t>
      </w:r>
      <w:proofErr w:type="spellStart"/>
      <w:r w:rsidR="00977118" w:rsidRPr="00977118">
        <w:rPr>
          <w:rFonts w:ascii="Arial" w:eastAsia="Times New Roman" w:hAnsi="Arial" w:cs="Arial"/>
          <w:i/>
          <w:sz w:val="24"/>
          <w:szCs w:val="24"/>
          <w:shd w:val="clear" w:color="auto" w:fill="FFFFFF"/>
          <w:lang w:eastAsia="en-GB"/>
        </w:rPr>
        <w:t>Puto</w:t>
      </w:r>
      <w:proofErr w:type="spellEnd"/>
      <w:r w:rsidR="00977118" w:rsidRPr="00977118">
        <w:rPr>
          <w:rFonts w:ascii="Arial" w:eastAsia="Times New Roman" w:hAnsi="Arial" w:cs="Arial"/>
          <w:i/>
          <w:sz w:val="24"/>
          <w:szCs w:val="24"/>
          <w:shd w:val="clear" w:color="auto" w:fill="FFFFFF"/>
          <w:lang w:eastAsia="en-GB"/>
        </w:rPr>
        <w:t xml:space="preserve">, 1982; Simonson &amp; </w:t>
      </w:r>
      <w:proofErr w:type="spellStart"/>
      <w:r w:rsidR="00977118" w:rsidRPr="00977118">
        <w:rPr>
          <w:rFonts w:ascii="Arial" w:eastAsia="Times New Roman" w:hAnsi="Arial" w:cs="Arial"/>
          <w:i/>
          <w:sz w:val="24"/>
          <w:szCs w:val="24"/>
          <w:shd w:val="clear" w:color="auto" w:fill="FFFFFF"/>
          <w:lang w:eastAsia="en-GB"/>
        </w:rPr>
        <w:t>Tversky</w:t>
      </w:r>
      <w:proofErr w:type="spellEnd"/>
      <w:r w:rsidR="00977118" w:rsidRPr="00977118">
        <w:rPr>
          <w:rFonts w:ascii="Arial" w:eastAsia="Times New Roman" w:hAnsi="Arial" w:cs="Arial"/>
          <w:i/>
          <w:sz w:val="24"/>
          <w:szCs w:val="24"/>
          <w:shd w:val="clear" w:color="auto" w:fill="FFFFFF"/>
          <w:lang w:eastAsia="en-GB"/>
        </w:rPr>
        <w:t xml:space="preserve">, 1992) almost exclusively used stimuli presented as a set of numerical attributes (e.g., cars presented as numerical values for gas mileage and ride quality). </w:t>
      </w:r>
      <w:proofErr w:type="spellStart"/>
      <w:r w:rsidR="00977118" w:rsidRPr="00977118">
        <w:rPr>
          <w:rFonts w:ascii="Arial" w:eastAsia="Times New Roman" w:hAnsi="Arial" w:cs="Arial"/>
          <w:i/>
          <w:sz w:val="24"/>
          <w:szCs w:val="24"/>
          <w:shd w:val="clear" w:color="auto" w:fill="FFFFFF"/>
          <w:lang w:eastAsia="en-GB"/>
        </w:rPr>
        <w:t>Trueblood</w:t>
      </w:r>
      <w:proofErr w:type="spellEnd"/>
      <w:r w:rsidR="00977118" w:rsidRPr="00977118">
        <w:rPr>
          <w:rFonts w:ascii="Arial" w:eastAsia="Times New Roman" w:hAnsi="Arial" w:cs="Arial"/>
          <w:i/>
          <w:sz w:val="24"/>
          <w:szCs w:val="24"/>
          <w:shd w:val="clear" w:color="auto" w:fill="FFFFFF"/>
          <w:lang w:eastAsia="en-GB"/>
        </w:rPr>
        <w:t xml:space="preserve">, Brown, Heathcote, and </w:t>
      </w:r>
      <w:proofErr w:type="spellStart"/>
      <w:r w:rsidR="00977118" w:rsidRPr="00977118">
        <w:rPr>
          <w:rFonts w:ascii="Arial" w:eastAsia="Times New Roman" w:hAnsi="Arial" w:cs="Arial"/>
          <w:i/>
          <w:sz w:val="24"/>
          <w:szCs w:val="24"/>
          <w:shd w:val="clear" w:color="auto" w:fill="FFFFFF"/>
          <w:lang w:eastAsia="en-GB"/>
        </w:rPr>
        <w:t>Busemeyer</w:t>
      </w:r>
      <w:proofErr w:type="spellEnd"/>
      <w:r w:rsidR="00977118" w:rsidRPr="00977118">
        <w:rPr>
          <w:rFonts w:ascii="Arial" w:eastAsia="Times New Roman" w:hAnsi="Arial" w:cs="Arial"/>
          <w:i/>
          <w:sz w:val="24"/>
          <w:szCs w:val="24"/>
          <w:shd w:val="clear" w:color="auto" w:fill="FFFFFF"/>
          <w:lang w:eastAsia="en-GB"/>
        </w:rPr>
        <w:t xml:space="preserve"> (2013) have also found evidence for the attraction effect in a perceptual choice experiment, where participants were asked to select the largest from three rectangles with varying widths and heights.</w:t>
      </w:r>
    </w:p>
    <w:p w:rsidR="00977118" w:rsidRPr="00977118" w:rsidRDefault="00977118" w:rsidP="00977118">
      <w:pPr>
        <w:autoSpaceDE w:val="0"/>
        <w:autoSpaceDN w:val="0"/>
        <w:adjustRightInd w:val="0"/>
        <w:spacing w:after="0" w:line="240" w:lineRule="auto"/>
        <w:rPr>
          <w:rFonts w:ascii="Arial" w:eastAsia="Times New Roman" w:hAnsi="Arial" w:cs="Arial"/>
          <w:i/>
          <w:sz w:val="24"/>
          <w:szCs w:val="24"/>
          <w:shd w:val="clear" w:color="auto" w:fill="FFFFFF"/>
          <w:lang w:eastAsia="en-GB"/>
        </w:rPr>
      </w:pPr>
    </w:p>
    <w:p w:rsidR="00977118" w:rsidRPr="00977118" w:rsidRDefault="00977118" w:rsidP="00977118">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77118">
        <w:rPr>
          <w:rFonts w:ascii="Arial" w:eastAsia="Times New Roman" w:hAnsi="Arial" w:cs="Arial"/>
          <w:i/>
          <w:sz w:val="24"/>
          <w:szCs w:val="24"/>
          <w:shd w:val="clear" w:color="auto" w:fill="FFFFFF"/>
          <w:lang w:eastAsia="en-GB"/>
        </w:rPr>
        <w:t xml:space="preserve">However, recent research suggests that the attraction effect might only occur under very specific conditions. In particular, it had been shown that the effect is much more likely to manifest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w:t>
      </w:r>
      <w:proofErr w:type="spellStart"/>
      <w:r w:rsidRPr="00977118">
        <w:rPr>
          <w:rFonts w:ascii="Arial" w:eastAsia="Times New Roman" w:hAnsi="Arial" w:cs="Arial"/>
          <w:i/>
          <w:sz w:val="24"/>
          <w:szCs w:val="24"/>
          <w:shd w:val="clear" w:color="auto" w:fill="FFFFFF"/>
          <w:lang w:eastAsia="en-GB"/>
        </w:rPr>
        <w:t>Spektor</w:t>
      </w:r>
      <w:proofErr w:type="spellEnd"/>
      <w:r w:rsidRPr="00977118">
        <w:rPr>
          <w:rFonts w:ascii="Arial" w:eastAsia="Times New Roman" w:hAnsi="Arial" w:cs="Arial"/>
          <w:i/>
          <w:sz w:val="24"/>
          <w:szCs w:val="24"/>
          <w:shd w:val="clear" w:color="auto" w:fill="FFFFFF"/>
          <w:lang w:eastAsia="en-GB"/>
        </w:rPr>
        <w:t xml:space="preserve">, Kellen, &amp; </w:t>
      </w:r>
      <w:proofErr w:type="spellStart"/>
      <w:r w:rsidRPr="00977118">
        <w:rPr>
          <w:rFonts w:ascii="Arial" w:eastAsia="Times New Roman" w:hAnsi="Arial" w:cs="Arial"/>
          <w:i/>
          <w:sz w:val="24"/>
          <w:szCs w:val="24"/>
          <w:shd w:val="clear" w:color="auto" w:fill="FFFFFF"/>
          <w:lang w:eastAsia="en-GB"/>
        </w:rPr>
        <w:t>Hotaling</w:t>
      </w:r>
      <w:proofErr w:type="spellEnd"/>
      <w:r w:rsidRPr="00977118">
        <w:rPr>
          <w:rFonts w:ascii="Arial" w:eastAsia="Times New Roman" w:hAnsi="Arial" w:cs="Arial"/>
          <w:i/>
          <w:sz w:val="24"/>
          <w:szCs w:val="24"/>
          <w:shd w:val="clear" w:color="auto" w:fill="FFFFFF"/>
          <w:lang w:eastAsia="en-GB"/>
        </w:rPr>
        <w:t xml:space="preserve">, 2018; </w:t>
      </w:r>
      <w:proofErr w:type="spellStart"/>
      <w:r w:rsidRPr="00977118">
        <w:rPr>
          <w:rFonts w:ascii="Arial" w:eastAsia="Times New Roman" w:hAnsi="Arial" w:cs="Arial"/>
          <w:i/>
          <w:sz w:val="24"/>
          <w:szCs w:val="24"/>
          <w:shd w:val="clear" w:color="auto" w:fill="FFFFFF"/>
          <w:lang w:eastAsia="en-GB"/>
        </w:rPr>
        <w:t>Cataldo</w:t>
      </w:r>
      <w:proofErr w:type="spellEnd"/>
      <w:r w:rsidRPr="00977118">
        <w:rPr>
          <w:rFonts w:ascii="Arial" w:eastAsia="Times New Roman" w:hAnsi="Arial" w:cs="Arial"/>
          <w:i/>
          <w:sz w:val="24"/>
          <w:szCs w:val="24"/>
          <w:shd w:val="clear" w:color="auto" w:fill="FFFFFF"/>
          <w:lang w:eastAsia="en-GB"/>
        </w:rPr>
        <w:t xml:space="preserve"> &amp; Cohen, 2019). Since stimulus presentation format fundamentally affects the underlying comparison strategy, a natural concern is then whether this hugely influential decision bias generalises to real-world choice situations, where attributes often cannot be easily visually represented and compared.”</w:t>
      </w:r>
    </w:p>
    <w:p w:rsidR="00977118" w:rsidRDefault="00977118">
      <w:pPr>
        <w:spacing w:after="0" w:line="240" w:lineRule="auto"/>
        <w:rPr>
          <w:rFonts w:ascii="Arial" w:hAnsi="Arial" w:cs="Arial"/>
          <w:color w:val="222222"/>
          <w:shd w:val="clear" w:color="auto" w:fill="FFFFFF"/>
        </w:rPr>
      </w:pPr>
    </w:p>
    <w:p w:rsidR="00E715AC" w:rsidRPr="00977118" w:rsidRDefault="002725E5">
      <w:pPr>
        <w:spacing w:after="0" w:line="240" w:lineRule="auto"/>
        <w:rPr>
          <w:rFonts w:ascii="Arial" w:hAnsi="Arial" w:cs="Arial"/>
          <w:b/>
          <w:shd w:val="clear" w:color="auto" w:fill="FFFFFF"/>
        </w:rPr>
      </w:pPr>
      <w:r w:rsidRPr="00977118">
        <w:rPr>
          <w:rFonts w:ascii="Arial" w:hAnsi="Arial" w:cs="Arial"/>
          <w:b/>
          <w:shd w:val="clear" w:color="auto" w:fill="FFFFFF"/>
        </w:rPr>
        <w:t>Further analyses</w:t>
      </w:r>
      <w:proofErr w:type="gramStart"/>
      <w:r w:rsidRPr="00977118">
        <w:rPr>
          <w:rFonts w:ascii="Arial" w:hAnsi="Arial" w:cs="Arial"/>
          <w:b/>
          <w:shd w:val="clear" w:color="auto" w:fill="FFFFFF"/>
        </w:rPr>
        <w:t>:</w:t>
      </w:r>
      <w:proofErr w:type="gramEnd"/>
      <w:r w:rsidRPr="00977118">
        <w:rPr>
          <w:rFonts w:ascii="Arial" w:hAnsi="Arial" w:cs="Arial"/>
          <w:b/>
          <w:shd w:val="clear" w:color="auto" w:fill="FFFFFF"/>
        </w:rPr>
        <w:br/>
      </w:r>
      <w:r w:rsidRPr="00977118">
        <w:rPr>
          <w:rFonts w:ascii="Arial" w:hAnsi="Arial" w:cs="Arial"/>
          <w:b/>
          <w:shd w:val="clear" w:color="auto" w:fill="FFFFFF"/>
        </w:rPr>
        <w:br/>
        <w:t>1) The probability of choosing the decoy is low, perhaps too low in comparison to other studies. It is thus an open question whether the decoy was placed way too far from the target, rendering the manipulation ineffective. I recommended plotting the magnitude of the attraction effect against the probability of choosing the decoy (and perhaps the similarity of the two based on the ratings) in order to see if there is any regularity there. The possibility that the decoy was too inferior to generate a preference reversal should be discussed. The mixed effect model ran with similarity ratings shows a lack of effect, but I recommend showing this relationship also descriptively (there might be non-monotonic patterns).</w:t>
      </w:r>
    </w:p>
    <w:p w:rsidR="00E715AC" w:rsidRDefault="00E715AC">
      <w:pPr>
        <w:spacing w:after="0" w:line="240" w:lineRule="auto"/>
        <w:rPr>
          <w:rFonts w:ascii="Arial" w:hAnsi="Arial" w:cs="Arial"/>
          <w:color w:val="222222"/>
          <w:highlight w:val="white"/>
        </w:rPr>
      </w:pPr>
    </w:p>
    <w:p w:rsidR="00E715AC" w:rsidRPr="009B70B9" w:rsidRDefault="002725E5">
      <w:pPr>
        <w:spacing w:after="0" w:line="240" w:lineRule="auto"/>
        <w:rPr>
          <w:rFonts w:ascii="Arial" w:eastAsia="Times New Roman" w:hAnsi="Arial" w:cs="Arial"/>
          <w:sz w:val="24"/>
          <w:szCs w:val="24"/>
          <w:shd w:val="clear" w:color="auto" w:fill="FFFFFF"/>
          <w:lang w:eastAsia="en-GB"/>
        </w:rPr>
      </w:pPr>
      <w:r w:rsidRPr="009B70B9">
        <w:rPr>
          <w:rFonts w:ascii="Arial" w:eastAsia="Times New Roman" w:hAnsi="Arial" w:cs="Arial"/>
          <w:sz w:val="24"/>
          <w:szCs w:val="24"/>
          <w:shd w:val="clear" w:color="auto" w:fill="FFFFFF"/>
          <w:lang w:eastAsia="en-GB"/>
        </w:rPr>
        <w:t xml:space="preserve">We thank the reviewer for pointing out this potential confound, we agree that it is important to demonstrate that there is no association between the strength of the attraction effect and the preference difference between the target and decoy option, given the work by </w:t>
      </w:r>
      <w:proofErr w:type="spellStart"/>
      <w:r w:rsidRPr="009B70B9">
        <w:rPr>
          <w:rFonts w:ascii="Arial" w:eastAsia="Times New Roman" w:hAnsi="Arial" w:cs="Arial"/>
          <w:sz w:val="24"/>
          <w:szCs w:val="24"/>
          <w:shd w:val="clear" w:color="auto" w:fill="FFFFFF"/>
          <w:lang w:eastAsia="en-GB"/>
        </w:rPr>
        <w:t>Spektor</w:t>
      </w:r>
      <w:proofErr w:type="spellEnd"/>
      <w:r w:rsidRPr="009B70B9">
        <w:rPr>
          <w:rFonts w:ascii="Arial" w:eastAsia="Times New Roman" w:hAnsi="Arial" w:cs="Arial"/>
          <w:sz w:val="24"/>
          <w:szCs w:val="24"/>
          <w:shd w:val="clear" w:color="auto" w:fill="FFFFFF"/>
          <w:lang w:eastAsia="en-GB"/>
        </w:rPr>
        <w:t xml:space="preserve"> et al. on the reverse attraction effect. Furthermore, it is important to allow for the possibility that this relationship could be non-linear. To this end, we calculated the probability of choosing the target from a logistic regression with target-decoy rating difference and similarity rating as explanatory variables. To allow for non-linearity, each potential level of difference was entered as a dummy variable. This analysis found no evidence for an association.</w:t>
      </w:r>
    </w:p>
    <w:p w:rsidR="00E715AC" w:rsidRPr="009B70B9" w:rsidRDefault="00E715AC">
      <w:pPr>
        <w:spacing w:after="0" w:line="240" w:lineRule="auto"/>
        <w:rPr>
          <w:rFonts w:ascii="Arial" w:eastAsia="Times New Roman" w:hAnsi="Arial" w:cs="Arial"/>
          <w:sz w:val="24"/>
          <w:szCs w:val="24"/>
          <w:shd w:val="clear" w:color="auto" w:fill="FFFFFF"/>
          <w:lang w:eastAsia="en-GB"/>
        </w:rPr>
      </w:pPr>
    </w:p>
    <w:p w:rsidR="00E715AC" w:rsidRPr="009B70B9" w:rsidRDefault="002725E5">
      <w:pPr>
        <w:spacing w:after="0" w:line="240" w:lineRule="auto"/>
        <w:rPr>
          <w:rFonts w:ascii="Arial" w:eastAsia="Times New Roman" w:hAnsi="Arial" w:cs="Arial"/>
          <w:sz w:val="24"/>
          <w:szCs w:val="24"/>
          <w:shd w:val="clear" w:color="auto" w:fill="FFFFFF"/>
          <w:lang w:eastAsia="en-GB"/>
        </w:rPr>
      </w:pPr>
      <w:r w:rsidRPr="009B70B9">
        <w:rPr>
          <w:rFonts w:ascii="Arial" w:eastAsia="Times New Roman" w:hAnsi="Arial" w:cs="Arial"/>
          <w:sz w:val="24"/>
          <w:szCs w:val="24"/>
          <w:shd w:val="clear" w:color="auto" w:fill="FFFFFF"/>
          <w:lang w:eastAsia="en-GB"/>
        </w:rPr>
        <w:t>For ease, we include the additional material from the text below</w:t>
      </w:r>
      <w:r w:rsidR="009B70B9">
        <w:rPr>
          <w:rFonts w:ascii="Arial" w:eastAsia="Times New Roman" w:hAnsi="Arial" w:cs="Arial"/>
          <w:sz w:val="24"/>
          <w:szCs w:val="24"/>
          <w:shd w:val="clear" w:color="auto" w:fill="FFFFFF"/>
          <w:lang w:eastAsia="en-GB"/>
        </w:rPr>
        <w:t xml:space="preserve"> (page 16)</w:t>
      </w:r>
      <w:r w:rsidRPr="009B70B9">
        <w:rPr>
          <w:rFonts w:ascii="Arial" w:eastAsia="Times New Roman" w:hAnsi="Arial" w:cs="Arial"/>
          <w:sz w:val="24"/>
          <w:szCs w:val="24"/>
          <w:shd w:val="clear" w:color="auto" w:fill="FFFFFF"/>
          <w:lang w:eastAsia="en-GB"/>
        </w:rPr>
        <w:t>.</w:t>
      </w:r>
    </w:p>
    <w:p w:rsidR="00E715AC" w:rsidRDefault="00E715AC">
      <w:pPr>
        <w:spacing w:after="0" w:line="240" w:lineRule="auto"/>
        <w:rPr>
          <w:rFonts w:ascii="Arial" w:hAnsi="Arial" w:cs="Arial"/>
          <w:color w:val="222222"/>
          <w:highlight w:val="white"/>
        </w:rPr>
      </w:pPr>
    </w:p>
    <w:p w:rsidR="009B70B9" w:rsidRPr="009B70B9" w:rsidRDefault="009B70B9" w:rsidP="009B70B9">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B70B9">
        <w:rPr>
          <w:rFonts w:ascii="Arial" w:eastAsia="Times New Roman" w:hAnsi="Arial" w:cs="Arial"/>
          <w:i/>
          <w:sz w:val="24"/>
          <w:szCs w:val="24"/>
          <w:shd w:val="clear" w:color="auto" w:fill="FFFFFF"/>
          <w:lang w:eastAsia="en-GB"/>
        </w:rPr>
        <w:t xml:space="preserve">“The decoy was chosen very rarely, in less than 5% of trials. Previously, it had been shown that a decoy that is placed too far from the target can result in a reverse attraction effect (repulsion effect; </w:t>
      </w:r>
      <w:proofErr w:type="spellStart"/>
      <w:r w:rsidRPr="009B70B9">
        <w:rPr>
          <w:rFonts w:ascii="Arial" w:eastAsia="Times New Roman" w:hAnsi="Arial" w:cs="Arial"/>
          <w:i/>
          <w:sz w:val="24"/>
          <w:szCs w:val="24"/>
          <w:shd w:val="clear" w:color="auto" w:fill="FFFFFF"/>
          <w:lang w:eastAsia="en-GB"/>
        </w:rPr>
        <w:t>Spektor</w:t>
      </w:r>
      <w:proofErr w:type="spellEnd"/>
      <w:r w:rsidRPr="009B70B9">
        <w:rPr>
          <w:rFonts w:ascii="Arial" w:eastAsia="Times New Roman" w:hAnsi="Arial" w:cs="Arial"/>
          <w:i/>
          <w:sz w:val="24"/>
          <w:szCs w:val="24"/>
          <w:shd w:val="clear" w:color="auto" w:fill="FFFFFF"/>
          <w:lang w:eastAsia="en-GB"/>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w:t>
      </w:r>
      <w:r w:rsidRPr="009B70B9">
        <w:rPr>
          <w:rFonts w:ascii="Arial" w:eastAsia="Times New Roman" w:hAnsi="Arial" w:cs="Arial"/>
          <w:i/>
          <w:sz w:val="24"/>
          <w:szCs w:val="24"/>
          <w:shd w:val="clear" w:color="auto" w:fill="FFFFFF"/>
          <w:lang w:eastAsia="en-GB"/>
        </w:rPr>
        <w:lastRenderedPageBreak/>
        <w:t>non-linear association between target-decoy preference and the attraction effect might still exist. To examine this possibility whilst controlling for the perceived similarity of the target-decoy pair, we ran a logistic regression model to predict the probability of choosing the target, with target-decoy rating difference and their perceived similarity as explanatory variables. To test for a potential non-monotonic relationship, we estimated a separate coefficient for each level of the explanatory variables. Figure A1 in the Appendix shows the predicted probabilities from this analysis for each combination of target-decoy rating difference and similarity. We found no evidence for the hypothesis that the strength of the attraction effect varies by target-decoy rating difference and similarity rating.”</w:t>
      </w:r>
    </w:p>
    <w:p w:rsidR="009B70B9" w:rsidRDefault="009B70B9" w:rsidP="009B70B9">
      <w:pPr>
        <w:spacing w:after="0" w:line="240" w:lineRule="auto"/>
        <w:rPr>
          <w:rFonts w:ascii="NimbusRomNo9L-Regu" w:hAnsi="NimbusRomNo9L-Regu" w:cs="NimbusRomNo9L-Regu"/>
          <w:sz w:val="24"/>
          <w:szCs w:val="24"/>
        </w:rPr>
      </w:pPr>
    </w:p>
    <w:p w:rsidR="00E715AC" w:rsidRPr="00977118" w:rsidRDefault="002725E5" w:rsidP="009B70B9">
      <w:pPr>
        <w:spacing w:after="0" w:line="240" w:lineRule="auto"/>
        <w:rPr>
          <w:rFonts w:ascii="Arial" w:hAnsi="Arial" w:cs="Arial"/>
          <w:b/>
          <w:shd w:val="clear" w:color="auto" w:fill="FFFFFF"/>
        </w:rPr>
      </w:pPr>
      <w:r>
        <w:rPr>
          <w:rFonts w:ascii="Arial" w:hAnsi="Arial" w:cs="Arial"/>
          <w:color w:val="222222"/>
        </w:rPr>
        <w:br/>
      </w:r>
      <w:r w:rsidRPr="00977118">
        <w:rPr>
          <w:rFonts w:ascii="Arial" w:hAnsi="Arial" w:cs="Arial"/>
          <w:b/>
          <w:shd w:val="clear" w:color="auto" w:fill="FFFFFF"/>
        </w:rPr>
        <w:t xml:space="preserve">2) How did the preference ratings of the target-competitor (4-4 vs. 7-7) influence the attraction effect? Even if this is part of the logistic model (not sure if it is) I would also recommend </w:t>
      </w:r>
      <w:proofErr w:type="gramStart"/>
      <w:r w:rsidRPr="00977118">
        <w:rPr>
          <w:rFonts w:ascii="Arial" w:hAnsi="Arial" w:cs="Arial"/>
          <w:b/>
          <w:shd w:val="clear" w:color="auto" w:fill="FFFFFF"/>
        </w:rPr>
        <w:t>to plot</w:t>
      </w:r>
      <w:proofErr w:type="gramEnd"/>
      <w:r w:rsidRPr="00977118">
        <w:rPr>
          <w:rFonts w:ascii="Arial" w:hAnsi="Arial" w:cs="Arial"/>
          <w:b/>
          <w:shd w:val="clear" w:color="auto" w:fill="FFFFFF"/>
        </w:rPr>
        <w:t xml:space="preserve"> this relationship descriptively.</w:t>
      </w:r>
    </w:p>
    <w:p w:rsidR="00E715AC" w:rsidRDefault="00E715AC">
      <w:pPr>
        <w:spacing w:after="0" w:line="240" w:lineRule="auto"/>
        <w:rPr>
          <w:rFonts w:ascii="Arial" w:hAnsi="Arial" w:cs="Arial"/>
          <w:color w:val="222222"/>
          <w:highlight w:val="white"/>
        </w:rPr>
      </w:pPr>
    </w:p>
    <w:p w:rsidR="009B70B9" w:rsidRDefault="002725E5" w:rsidP="009B70B9">
      <w:pPr>
        <w:autoSpaceDE w:val="0"/>
        <w:autoSpaceDN w:val="0"/>
        <w:adjustRightInd w:val="0"/>
        <w:spacing w:after="0" w:line="240" w:lineRule="auto"/>
        <w:rPr>
          <w:rFonts w:ascii="Arial" w:eastAsia="Times New Roman" w:hAnsi="Arial" w:cs="Arial"/>
          <w:sz w:val="24"/>
          <w:szCs w:val="24"/>
          <w:shd w:val="clear" w:color="auto" w:fill="FFFFFF"/>
          <w:lang w:eastAsia="en-GB"/>
        </w:rPr>
      </w:pPr>
      <w:r w:rsidRPr="009B70B9">
        <w:rPr>
          <w:rFonts w:ascii="Arial" w:eastAsia="Times New Roman" w:hAnsi="Arial" w:cs="Arial"/>
          <w:sz w:val="24"/>
          <w:szCs w:val="24"/>
          <w:shd w:val="clear" w:color="auto" w:fill="FFFFFF"/>
          <w:lang w:eastAsia="en-GB"/>
        </w:rPr>
        <w:t>We agree with the reviewer that this is an interesting question, particularly given the role of absolute ratings (over rating differences) in other phenomena such as choice deferral. However, the target-competitor ratings were not included in our pre-registered regression. We now have included additional analyses, with a plot to show the strength of the attraction effect across target-competitor preference ratings.</w:t>
      </w:r>
    </w:p>
    <w:p w:rsidR="009B70B9" w:rsidRDefault="009B70B9" w:rsidP="009B70B9">
      <w:pPr>
        <w:spacing w:after="0" w:line="240" w:lineRule="auto"/>
        <w:rPr>
          <w:rFonts w:ascii="Arial" w:eastAsia="Times New Roman" w:hAnsi="Arial" w:cs="Arial"/>
          <w:sz w:val="24"/>
          <w:szCs w:val="24"/>
          <w:shd w:val="clear" w:color="auto" w:fill="FFFFFF"/>
          <w:lang w:eastAsia="en-GB"/>
        </w:rPr>
      </w:pPr>
    </w:p>
    <w:p w:rsidR="009B70B9" w:rsidRPr="009B70B9" w:rsidRDefault="009B70B9" w:rsidP="009B70B9">
      <w:pPr>
        <w:spacing w:after="0" w:line="240" w:lineRule="auto"/>
        <w:rPr>
          <w:rFonts w:ascii="Arial" w:eastAsia="Times New Roman" w:hAnsi="Arial" w:cs="Arial"/>
          <w:sz w:val="24"/>
          <w:szCs w:val="24"/>
          <w:shd w:val="clear" w:color="auto" w:fill="FFFFFF"/>
          <w:lang w:eastAsia="en-GB"/>
        </w:rPr>
      </w:pPr>
      <w:r w:rsidRPr="009B70B9">
        <w:rPr>
          <w:rFonts w:ascii="Arial" w:eastAsia="Times New Roman" w:hAnsi="Arial" w:cs="Arial"/>
          <w:sz w:val="24"/>
          <w:szCs w:val="24"/>
          <w:shd w:val="clear" w:color="auto" w:fill="FFFFFF"/>
          <w:lang w:eastAsia="en-GB"/>
        </w:rPr>
        <w:t>For ease, we include the additional material from the text below</w:t>
      </w:r>
      <w:r>
        <w:rPr>
          <w:rFonts w:ascii="Arial" w:eastAsia="Times New Roman" w:hAnsi="Arial" w:cs="Arial"/>
          <w:sz w:val="24"/>
          <w:szCs w:val="24"/>
          <w:shd w:val="clear" w:color="auto" w:fill="FFFFFF"/>
          <w:lang w:eastAsia="en-GB"/>
        </w:rPr>
        <w:t xml:space="preserve"> (page 16)</w:t>
      </w:r>
      <w:r w:rsidRPr="009B70B9">
        <w:rPr>
          <w:rFonts w:ascii="Arial" w:eastAsia="Times New Roman" w:hAnsi="Arial" w:cs="Arial"/>
          <w:sz w:val="24"/>
          <w:szCs w:val="24"/>
          <w:shd w:val="clear" w:color="auto" w:fill="FFFFFF"/>
          <w:lang w:eastAsia="en-GB"/>
        </w:rPr>
        <w:t>.</w:t>
      </w:r>
    </w:p>
    <w:p w:rsidR="00E715AC" w:rsidRPr="009B70B9" w:rsidRDefault="002725E5" w:rsidP="009B70B9">
      <w:pPr>
        <w:autoSpaceDE w:val="0"/>
        <w:autoSpaceDN w:val="0"/>
        <w:adjustRightInd w:val="0"/>
        <w:spacing w:after="0" w:line="240" w:lineRule="auto"/>
        <w:rPr>
          <w:rFonts w:ascii="NimbusRomNo9L-Regu" w:hAnsi="NimbusRomNo9L-Regu" w:cs="NimbusRomNo9L-Regu"/>
          <w:sz w:val="24"/>
          <w:szCs w:val="24"/>
        </w:rPr>
      </w:pPr>
      <w:r>
        <w:rPr>
          <w:rFonts w:ascii="Arial" w:hAnsi="Arial" w:cs="Arial"/>
          <w:color w:val="222222"/>
        </w:rPr>
        <w:br/>
      </w:r>
      <w:r w:rsidR="009B70B9" w:rsidRPr="009B70B9">
        <w:rPr>
          <w:rFonts w:ascii="Arial" w:eastAsia="Times New Roman" w:hAnsi="Arial" w:cs="Arial"/>
          <w:i/>
          <w:sz w:val="24"/>
          <w:szCs w:val="24"/>
          <w:shd w:val="clear" w:color="auto" w:fill="FFFFFF"/>
          <w:lang w:eastAsia="en-GB"/>
        </w:rPr>
        <w:t>“It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Pr="009B70B9">
        <w:rPr>
          <w:rFonts w:ascii="Arial" w:eastAsia="Times New Roman" w:hAnsi="Arial" w:cs="Arial"/>
          <w:i/>
          <w:sz w:val="24"/>
          <w:szCs w:val="24"/>
          <w:shd w:val="clear" w:color="auto" w:fill="FFFFFF"/>
          <w:lang w:eastAsia="en-GB"/>
        </w:rPr>
        <w:br/>
      </w:r>
      <w:r>
        <w:rPr>
          <w:rFonts w:ascii="Arial" w:hAnsi="Arial" w:cs="Arial"/>
          <w:color w:val="222222"/>
          <w:shd w:val="clear" w:color="auto" w:fill="FFFFFF"/>
        </w:rPr>
        <w:t> </w:t>
      </w:r>
    </w:p>
    <w:p w:rsidR="009B70B9" w:rsidRDefault="009B70B9">
      <w:pPr>
        <w:spacing w:after="0" w:line="240" w:lineRule="auto"/>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br w:type="page"/>
      </w:r>
    </w:p>
    <w:p w:rsidR="00E715AC" w:rsidRPr="009B70B9" w:rsidRDefault="002725E5">
      <w:pPr>
        <w:rPr>
          <w:rFonts w:ascii="Arial" w:hAnsi="Arial" w:cs="Arial"/>
          <w:b/>
          <w:u w:val="single"/>
          <w:shd w:val="clear" w:color="auto" w:fill="FFFFFF"/>
        </w:rPr>
      </w:pPr>
      <w:r w:rsidRPr="009B70B9">
        <w:rPr>
          <w:rFonts w:ascii="Arial" w:hAnsi="Arial" w:cs="Arial"/>
          <w:b/>
          <w:u w:val="single"/>
          <w:shd w:val="clear" w:color="auto" w:fill="FFFFFF"/>
        </w:rPr>
        <w:lastRenderedPageBreak/>
        <w:t>Reviewer 3</w:t>
      </w:r>
    </w:p>
    <w:p w:rsidR="00E715AC" w:rsidRPr="009B70B9" w:rsidRDefault="002725E5">
      <w:pPr>
        <w:rPr>
          <w:rFonts w:ascii="Arial" w:hAnsi="Arial" w:cs="Arial"/>
          <w:b/>
          <w:shd w:val="clear" w:color="auto" w:fill="FFFFFF"/>
        </w:rPr>
      </w:pPr>
      <w:r w:rsidRPr="009B70B9">
        <w:rPr>
          <w:rFonts w:ascii="Arial" w:hAnsi="Arial" w:cs="Arial"/>
          <w:b/>
          <w:shd w:val="clear" w:color="auto" w:fill="FFFFFF"/>
        </w:rPr>
        <w:t>Unsurprisingly, I believe the conclusions of this paper, though I have some reservations.  Further, since it bears so heavily on this work, I decided to share (almost in full) exchanges I had with reviewers, associate editors, and editors in the long road to getting our paper [Frederick, Lee, &amp; Baskin, 2014] published.  (In the first submission, the objections are in red and our responses are in black.  In our second submission, the objections are in black and our responses are in red.)</w:t>
      </w:r>
    </w:p>
    <w:p w:rsidR="00E715AC" w:rsidRPr="009D6D5D" w:rsidRDefault="002725E5">
      <w:pPr>
        <w:rPr>
          <w:rFonts w:ascii="Arial" w:eastAsia="Times New Roman" w:hAnsi="Arial" w:cs="Arial"/>
          <w:sz w:val="24"/>
          <w:szCs w:val="24"/>
          <w:shd w:val="clear" w:color="auto" w:fill="FFFFFF"/>
          <w:lang w:eastAsia="en-GB"/>
        </w:rPr>
      </w:pPr>
      <w:r w:rsidRPr="009D6D5D">
        <w:rPr>
          <w:rFonts w:ascii="Arial" w:eastAsia="Times New Roman" w:hAnsi="Arial" w:cs="Arial"/>
          <w:sz w:val="24"/>
          <w:szCs w:val="24"/>
          <w:shd w:val="clear" w:color="auto" w:fill="FFFFFF"/>
          <w:lang w:eastAsia="en-GB"/>
        </w:rPr>
        <w:t xml:space="preserve">We thank </w:t>
      </w:r>
      <w:proofErr w:type="spellStart"/>
      <w:r w:rsidRPr="009D6D5D">
        <w:rPr>
          <w:rFonts w:ascii="Arial" w:eastAsia="Times New Roman" w:hAnsi="Arial" w:cs="Arial"/>
          <w:sz w:val="24"/>
          <w:szCs w:val="24"/>
          <w:shd w:val="clear" w:color="auto" w:fill="FFFFFF"/>
          <w:lang w:eastAsia="en-GB"/>
        </w:rPr>
        <w:t>Prof.</w:t>
      </w:r>
      <w:proofErr w:type="spellEnd"/>
      <w:r w:rsidR="00701E57" w:rsidRPr="009D6D5D">
        <w:rPr>
          <w:rFonts w:ascii="Arial" w:eastAsia="Times New Roman" w:hAnsi="Arial" w:cs="Arial"/>
          <w:sz w:val="24"/>
          <w:szCs w:val="24"/>
          <w:shd w:val="clear" w:color="auto" w:fill="FFFFFF"/>
          <w:lang w:eastAsia="en-GB"/>
        </w:rPr>
        <w:t xml:space="preserve"> Frederick for his comments and </w:t>
      </w:r>
      <w:r w:rsidRPr="009D6D5D">
        <w:rPr>
          <w:rFonts w:ascii="Arial" w:eastAsia="Times New Roman" w:hAnsi="Arial" w:cs="Arial"/>
          <w:sz w:val="24"/>
          <w:szCs w:val="24"/>
          <w:shd w:val="clear" w:color="auto" w:fill="FFFFFF"/>
          <w:lang w:eastAsia="en-GB"/>
        </w:rPr>
        <w:t>for sharing the reviews and discussion of Frederick et al. (2014).</w:t>
      </w:r>
    </w:p>
    <w:p w:rsidR="00E715AC" w:rsidRPr="009B70B9" w:rsidRDefault="002725E5">
      <w:pPr>
        <w:rPr>
          <w:rFonts w:ascii="Arial" w:hAnsi="Arial" w:cs="Arial"/>
          <w:b/>
          <w:shd w:val="clear" w:color="auto" w:fill="FFFFFF"/>
        </w:rPr>
      </w:pPr>
      <w:r w:rsidRPr="009B70B9">
        <w:rPr>
          <w:rFonts w:ascii="Arial" w:hAnsi="Arial" w:cs="Arial"/>
          <w:b/>
          <w:shd w:val="clear" w:color="auto" w:fill="FFFFFF"/>
        </w:rPr>
        <w:t xml:space="preserve">p. 2) </w:t>
      </w:r>
      <w:proofErr w:type="gramStart"/>
      <w:r w:rsidRPr="009B70B9">
        <w:rPr>
          <w:rFonts w:ascii="Arial" w:hAnsi="Arial" w:cs="Arial"/>
          <w:b/>
          <w:shd w:val="clear" w:color="auto" w:fill="FFFFFF"/>
        </w:rPr>
        <w:t>Regarding</w:t>
      </w:r>
      <w:proofErr w:type="gramEnd"/>
      <w:r w:rsidRPr="009B70B9">
        <w:rPr>
          <w:rFonts w:ascii="Arial" w:hAnsi="Arial" w:cs="Arial"/>
          <w:b/>
          <w:shd w:val="clear" w:color="auto" w:fill="FFFFFF"/>
        </w:rPr>
        <w:t xml:space="preserve">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rsidRPr="009B70B9">
        <w:rPr>
          <w:rFonts w:ascii="Arial" w:hAnsi="Arial" w:cs="Arial"/>
          <w:b/>
          <w:shd w:val="clear" w:color="auto" w:fill="FFFFFF"/>
        </w:rPr>
        <w:t>kool-aid</w:t>
      </w:r>
      <w:proofErr w:type="spellEnd"/>
      <w:r w:rsidRPr="009B70B9">
        <w:rPr>
          <w:rFonts w:ascii="Arial" w:hAnsi="Arial" w:cs="Arial"/>
          <w:b/>
          <w:shd w:val="clear" w:color="auto" w:fill="FFFFFF"/>
        </w:rPr>
        <w:t xml:space="preserve"> and actually eat jellybeans and actually feel paper towels and tissue.  The remaining stimuli were realistic, but not real.</w:t>
      </w:r>
    </w:p>
    <w:p w:rsidR="00E715AC" w:rsidRPr="009B70B9" w:rsidRDefault="002725E5">
      <w:pPr>
        <w:rPr>
          <w:rFonts w:ascii="Arial" w:eastAsia="Times New Roman" w:hAnsi="Arial" w:cs="Arial"/>
          <w:sz w:val="24"/>
          <w:szCs w:val="24"/>
          <w:shd w:val="clear" w:color="auto" w:fill="FFFFFF"/>
          <w:lang w:eastAsia="en-GB"/>
        </w:rPr>
      </w:pPr>
      <w:r w:rsidRPr="009B70B9">
        <w:rPr>
          <w:rFonts w:ascii="Arial" w:eastAsia="Times New Roman" w:hAnsi="Arial" w:cs="Arial"/>
          <w:sz w:val="24"/>
          <w:szCs w:val="24"/>
          <w:shd w:val="clear" w:color="auto" w:fill="FFFFFF"/>
          <w:lang w:eastAsia="en-GB"/>
        </w:rPr>
        <w:t xml:space="preserve">We thank the reviewer for pointing this out. In part, this was a result of linguistic/cultural differences, e.g. </w:t>
      </w:r>
      <w:proofErr w:type="spellStart"/>
      <w:r w:rsidRPr="009B70B9">
        <w:rPr>
          <w:rFonts w:ascii="Arial" w:eastAsia="Times New Roman" w:hAnsi="Arial" w:cs="Arial"/>
          <w:sz w:val="24"/>
          <w:szCs w:val="24"/>
          <w:shd w:val="clear" w:color="auto" w:fill="FFFFFF"/>
          <w:lang w:eastAsia="en-GB"/>
        </w:rPr>
        <w:t>kool-aid</w:t>
      </w:r>
      <w:proofErr w:type="spellEnd"/>
      <w:r w:rsidRPr="009B70B9">
        <w:rPr>
          <w:rFonts w:ascii="Arial" w:eastAsia="Times New Roman" w:hAnsi="Arial" w:cs="Arial"/>
          <w:sz w:val="24"/>
          <w:szCs w:val="24"/>
          <w:shd w:val="clear" w:color="auto" w:fill="FFFFFF"/>
          <w:lang w:eastAsia="en-GB"/>
        </w:rPr>
        <w:t xml:space="preserve"> is not sold in the UK, but instead we have a similar category of concentrated drink flavouring products called “squash”. We have now corrected this section of the paper to accurately (and more globally) represent the stimuli used.</w:t>
      </w:r>
    </w:p>
    <w:p w:rsidR="00E715AC" w:rsidRPr="009B70B9" w:rsidRDefault="002725E5">
      <w:pPr>
        <w:rPr>
          <w:rFonts w:ascii="Arial" w:hAnsi="Arial" w:cs="Arial"/>
          <w:b/>
          <w:shd w:val="clear" w:color="auto" w:fill="FFFFFF"/>
        </w:rPr>
      </w:pPr>
      <w:r w:rsidRPr="009B70B9">
        <w:rPr>
          <w:rFonts w:ascii="Arial" w:hAnsi="Arial" w:cs="Arial"/>
          <w:b/>
          <w:shd w:val="clear" w:color="auto" w:fill="FFFFFF"/>
        </w:rP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were flawed in the ways these commentators suggested (see my </w:t>
      </w:r>
      <w:proofErr w:type="spellStart"/>
      <w:r w:rsidRPr="009B70B9">
        <w:rPr>
          <w:rFonts w:ascii="Arial" w:hAnsi="Arial" w:cs="Arial"/>
          <w:b/>
          <w:shd w:val="clear" w:color="auto" w:fill="FFFFFF"/>
        </w:rPr>
        <w:t>defense</w:t>
      </w:r>
      <w:proofErr w:type="spellEnd"/>
      <w:r w:rsidRPr="009B70B9">
        <w:rPr>
          <w:rFonts w:ascii="Arial" w:hAnsi="Arial" w:cs="Arial"/>
          <w:b/>
          <w:shd w:val="clear" w:color="auto" w:fill="FFFFFF"/>
        </w:rPr>
        <w:t xml:space="preserve"> in the exchanges below).  Accordingly, I object to sentences like “results derived from flawed experiments will not advance our scientific understanding.” and attendant suggestions that our work wasn’t “rigorous” or “stringent.”  Similarly, I object to the place in the General Discussion in which you write: “Our experiment is the first investigation to rigorously test the attraction effect with naturalistic stimuli whilst also addressing all of the criticisms raised in connection with Frederick et al.’s experiments.”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rsidR="00E715AC" w:rsidRPr="007C41C9" w:rsidRDefault="002725E5" w:rsidP="007C41C9">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9B70B9">
        <w:rPr>
          <w:rFonts w:ascii="Arial" w:eastAsia="Times New Roman" w:hAnsi="Arial" w:cs="Arial"/>
          <w:sz w:val="24"/>
          <w:szCs w:val="24"/>
          <w:shd w:val="clear" w:color="auto" w:fill="FFFFFF"/>
          <w:lang w:eastAsia="en-GB"/>
        </w:rPr>
        <w:t>We thank the reviewer for making these points (and for providing us with the revision exchanges)</w:t>
      </w:r>
      <w:proofErr w:type="gramStart"/>
      <w:r w:rsidRPr="009B70B9">
        <w:rPr>
          <w:rFonts w:ascii="Arial" w:eastAsia="Times New Roman" w:hAnsi="Arial" w:cs="Arial"/>
          <w:sz w:val="24"/>
          <w:szCs w:val="24"/>
          <w:shd w:val="clear" w:color="auto" w:fill="FFFFFF"/>
          <w:lang w:eastAsia="en-GB"/>
        </w:rPr>
        <w:t>,</w:t>
      </w:r>
      <w:proofErr w:type="gramEnd"/>
      <w:r w:rsidRPr="009B70B9">
        <w:rPr>
          <w:rFonts w:ascii="Arial" w:eastAsia="Times New Roman" w:hAnsi="Arial" w:cs="Arial"/>
          <w:sz w:val="24"/>
          <w:szCs w:val="24"/>
          <w:shd w:val="clear" w:color="auto" w:fill="FFFFFF"/>
          <w:lang w:eastAsia="en-GB"/>
        </w:rPr>
        <w:t xml:space="preserve"> we took his comments on board and removed much of the language in question. However, we stand by the sentence which states </w:t>
      </w:r>
      <w:r w:rsidRPr="007C41C9">
        <w:rPr>
          <w:rFonts w:ascii="Arial" w:eastAsia="Times New Roman" w:hAnsi="Arial" w:cs="Arial"/>
          <w:i/>
          <w:sz w:val="24"/>
          <w:szCs w:val="24"/>
          <w:shd w:val="clear" w:color="auto" w:fill="FFFFFF"/>
          <w:lang w:eastAsia="en-GB"/>
        </w:rPr>
        <w:t>“</w:t>
      </w:r>
      <w:r w:rsidR="007C41C9" w:rsidRPr="007C41C9">
        <w:rPr>
          <w:rFonts w:ascii="Arial" w:eastAsia="Times New Roman" w:hAnsi="Arial" w:cs="Arial"/>
          <w:i/>
          <w:sz w:val="24"/>
          <w:szCs w:val="24"/>
          <w:shd w:val="clear" w:color="auto" w:fill="FFFFFF"/>
          <w:lang w:eastAsia="en-GB"/>
        </w:rPr>
        <w:t>Our experiment is the first investigation to rigorously test the attr</w:t>
      </w:r>
      <w:r w:rsidR="007C41C9">
        <w:rPr>
          <w:rFonts w:ascii="Arial" w:eastAsia="Times New Roman" w:hAnsi="Arial" w:cs="Arial"/>
          <w:i/>
          <w:sz w:val="24"/>
          <w:szCs w:val="24"/>
          <w:shd w:val="clear" w:color="auto" w:fill="FFFFFF"/>
          <w:lang w:eastAsia="en-GB"/>
        </w:rPr>
        <w:t xml:space="preserve">action effect with naturalistic </w:t>
      </w:r>
      <w:r w:rsidR="007C41C9" w:rsidRPr="007C41C9">
        <w:rPr>
          <w:rFonts w:ascii="Arial" w:eastAsia="Times New Roman" w:hAnsi="Arial" w:cs="Arial"/>
          <w:i/>
          <w:sz w:val="24"/>
          <w:szCs w:val="24"/>
          <w:shd w:val="clear" w:color="auto" w:fill="FFFFFF"/>
          <w:lang w:eastAsia="en-GB"/>
        </w:rPr>
        <w:t>stimuli whilst avoiding the five critical conditions set out by Huber et al. (2014).</w:t>
      </w:r>
      <w:r w:rsidRPr="007C41C9">
        <w:rPr>
          <w:rFonts w:ascii="Arial" w:eastAsia="Times New Roman" w:hAnsi="Arial" w:cs="Arial"/>
          <w:i/>
          <w:sz w:val="24"/>
          <w:szCs w:val="24"/>
          <w:shd w:val="clear" w:color="auto" w:fill="FFFFFF"/>
          <w:lang w:eastAsia="en-GB"/>
        </w:rPr>
        <w:t>”</w:t>
      </w:r>
      <w:r w:rsidRPr="007C41C9">
        <w:rPr>
          <w:rFonts w:ascii="Arial" w:eastAsia="Times New Roman" w:hAnsi="Arial" w:cs="Arial"/>
          <w:sz w:val="24"/>
          <w:szCs w:val="24"/>
          <w:shd w:val="clear" w:color="auto" w:fill="FFFFFF"/>
          <w:lang w:eastAsia="en-GB"/>
        </w:rPr>
        <w:t xml:space="preserve"> </w:t>
      </w:r>
      <w:r w:rsidR="009B70B9">
        <w:rPr>
          <w:rFonts w:ascii="Arial" w:eastAsia="Times New Roman" w:hAnsi="Arial" w:cs="Arial"/>
          <w:sz w:val="24"/>
          <w:szCs w:val="24"/>
          <w:shd w:val="clear" w:color="auto" w:fill="FFFFFF"/>
          <w:lang w:eastAsia="en-GB"/>
        </w:rPr>
        <w:t>(</w:t>
      </w:r>
      <w:proofErr w:type="gramStart"/>
      <w:r w:rsidR="009B70B9">
        <w:rPr>
          <w:rFonts w:ascii="Arial" w:eastAsia="Times New Roman" w:hAnsi="Arial" w:cs="Arial"/>
          <w:sz w:val="24"/>
          <w:szCs w:val="24"/>
          <w:shd w:val="clear" w:color="auto" w:fill="FFFFFF"/>
          <w:lang w:eastAsia="en-GB"/>
        </w:rPr>
        <w:t>page</w:t>
      </w:r>
      <w:proofErr w:type="gramEnd"/>
      <w:r w:rsidR="007C41C9">
        <w:rPr>
          <w:rFonts w:ascii="Arial" w:eastAsia="Times New Roman" w:hAnsi="Arial" w:cs="Arial"/>
          <w:sz w:val="24"/>
          <w:szCs w:val="24"/>
          <w:shd w:val="clear" w:color="auto" w:fill="FFFFFF"/>
          <w:lang w:eastAsia="en-GB"/>
        </w:rPr>
        <w:t xml:space="preserve"> 16</w:t>
      </w:r>
      <w:r w:rsidR="009B70B9">
        <w:rPr>
          <w:rFonts w:ascii="Arial" w:eastAsia="Times New Roman" w:hAnsi="Arial" w:cs="Arial"/>
          <w:sz w:val="24"/>
          <w:szCs w:val="24"/>
          <w:shd w:val="clear" w:color="auto" w:fill="FFFFFF"/>
          <w:lang w:eastAsia="en-GB"/>
        </w:rPr>
        <w:t xml:space="preserve">) </w:t>
      </w:r>
      <w:r w:rsidRPr="009B70B9">
        <w:rPr>
          <w:rFonts w:ascii="Arial" w:eastAsia="Times New Roman" w:hAnsi="Arial" w:cs="Arial"/>
          <w:sz w:val="24"/>
          <w:szCs w:val="24"/>
          <w:shd w:val="clear" w:color="auto" w:fill="FFFFFF"/>
          <w:lang w:eastAsia="en-GB"/>
        </w:rPr>
        <w:t xml:space="preserve">We are not aware of any other paper that does address all of the criticisms raised, and therefore this is a factually true statement. But we are not insinuating that the </w:t>
      </w:r>
      <w:r w:rsidRPr="009B70B9">
        <w:rPr>
          <w:rFonts w:ascii="Arial" w:eastAsia="Times New Roman" w:hAnsi="Arial" w:cs="Arial"/>
          <w:sz w:val="24"/>
          <w:szCs w:val="24"/>
          <w:shd w:val="clear" w:color="auto" w:fill="FFFFFF"/>
          <w:lang w:eastAsia="en-GB"/>
        </w:rPr>
        <w:lastRenderedPageBreak/>
        <w:t>Frederick et al’ studies were not rigorous and have adjusted the rest of the text to make this clearer!</w:t>
      </w:r>
    </w:p>
    <w:p w:rsidR="00E715AC" w:rsidRDefault="00E715AC">
      <w:pPr>
        <w:rPr>
          <w:rFonts w:ascii="Arial" w:hAnsi="Arial" w:cs="Arial"/>
          <w:color w:val="FF0000"/>
          <w:highlight w:val="white"/>
        </w:rPr>
      </w:pPr>
    </w:p>
    <w:p w:rsidR="00E715AC" w:rsidRPr="007C41C9" w:rsidRDefault="002725E5">
      <w:pPr>
        <w:rPr>
          <w:rFonts w:ascii="Arial" w:hAnsi="Arial" w:cs="Arial"/>
          <w:b/>
          <w:shd w:val="clear" w:color="auto" w:fill="FFFFFF"/>
        </w:rPr>
      </w:pPr>
      <w:r w:rsidRPr="007C41C9">
        <w:rPr>
          <w:rFonts w:ascii="Arial" w:hAnsi="Arial" w:cs="Arial"/>
          <w:b/>
          <w:shd w:val="clear" w:color="auto" w:fill="FFFFFF"/>
        </w:rPr>
        <w:t>p. 4) It is awkward to write “movies that are part of the same sequel” (a sequel is single movie).  You might say “part of a series</w:t>
      </w:r>
      <w:proofErr w:type="gramStart"/>
      <w:r w:rsidRPr="007C41C9">
        <w:rPr>
          <w:rFonts w:ascii="Arial" w:hAnsi="Arial" w:cs="Arial"/>
          <w:b/>
          <w:shd w:val="clear" w:color="auto" w:fill="FFFFFF"/>
        </w:rPr>
        <w:t>”  p</w:t>
      </w:r>
      <w:proofErr w:type="gramEnd"/>
      <w:r w:rsidRPr="007C41C9">
        <w:rPr>
          <w:rFonts w:ascii="Arial" w:hAnsi="Arial" w:cs="Arial"/>
          <w:b/>
          <w:shd w:val="clear" w:color="auto" w:fill="FFFFFF"/>
        </w:rPr>
        <w:t xml:space="preserve">. 4) You write “it is unclear how Frederick et al. decided which movie should be the target.”  Let me clarify, then.  The customary nomenclature in tests of AD involve the target and competitor as the two “legitimate” options that one might sensibly choose and the decoy as the option which most closely resembles, but is inferior to, the target.  Hence the identity of the decoy essentially defines the identity of the target.  The assignation is quite clear for nearly all our stimuli.  Further, while we did assume that the sequel functioned as the decoy in our stimuli, it is important to note that the data support the assumption (it is rarely chosen).  </w:t>
      </w:r>
    </w:p>
    <w:p w:rsidR="00E715AC" w:rsidRPr="000A394A" w:rsidRDefault="002725E5">
      <w:pPr>
        <w:spacing w:after="0" w:line="240" w:lineRule="auto"/>
        <w:rPr>
          <w:rFonts w:ascii="Arial" w:eastAsia="Times New Roman" w:hAnsi="Arial" w:cs="Arial"/>
          <w:sz w:val="24"/>
          <w:szCs w:val="24"/>
          <w:shd w:val="clear" w:color="auto" w:fill="FFFFFF"/>
          <w:lang w:eastAsia="en-GB"/>
        </w:rPr>
      </w:pPr>
      <w:r w:rsidRPr="000A394A">
        <w:rPr>
          <w:rFonts w:ascii="Arial" w:eastAsia="Times New Roman" w:hAnsi="Arial" w:cs="Arial"/>
          <w:sz w:val="24"/>
          <w:szCs w:val="24"/>
          <w:shd w:val="clear" w:color="auto" w:fill="FFFFFF"/>
          <w:lang w:eastAsia="en-GB"/>
        </w:rPr>
        <w:t>We thank the reviewer for the clarification. We have now reworded this paragraph to highlight the differences between our respective experimental designs</w:t>
      </w:r>
      <w:r w:rsidR="000A394A" w:rsidRPr="000A394A">
        <w:rPr>
          <w:rFonts w:ascii="Arial" w:eastAsia="Times New Roman" w:hAnsi="Arial" w:cs="Arial"/>
          <w:sz w:val="24"/>
          <w:szCs w:val="24"/>
          <w:shd w:val="clear" w:color="auto" w:fill="FFFFFF"/>
          <w:lang w:eastAsia="en-GB"/>
        </w:rPr>
        <w:t xml:space="preserve"> (page 5)</w:t>
      </w:r>
      <w:r w:rsidRPr="000A394A">
        <w:rPr>
          <w:rFonts w:ascii="Arial" w:eastAsia="Times New Roman" w:hAnsi="Arial" w:cs="Arial"/>
          <w:sz w:val="24"/>
          <w:szCs w:val="24"/>
          <w:shd w:val="clear" w:color="auto" w:fill="FFFFFF"/>
          <w:lang w:eastAsia="en-GB"/>
        </w:rPr>
        <w:t>.</w:t>
      </w:r>
    </w:p>
    <w:p w:rsidR="00E715AC" w:rsidRDefault="00E715AC">
      <w:pPr>
        <w:spacing w:after="0" w:line="240" w:lineRule="auto"/>
        <w:rPr>
          <w:rFonts w:ascii="Arial" w:eastAsia="Times New Roman" w:hAnsi="Arial" w:cs="Arial"/>
          <w:sz w:val="24"/>
          <w:szCs w:val="24"/>
          <w:shd w:val="clear" w:color="auto" w:fill="FFFFFF"/>
          <w:lang w:eastAsia="en-GB"/>
        </w:rPr>
      </w:pPr>
    </w:p>
    <w:p w:rsidR="000A394A" w:rsidRPr="000A394A" w:rsidRDefault="000A394A" w:rsidP="000A394A">
      <w:pPr>
        <w:autoSpaceDE w:val="0"/>
        <w:autoSpaceDN w:val="0"/>
        <w:adjustRightInd w:val="0"/>
        <w:spacing w:after="0" w:line="240" w:lineRule="auto"/>
        <w:rPr>
          <w:rFonts w:ascii="Arial" w:eastAsia="Times New Roman" w:hAnsi="Arial" w:cs="Arial"/>
          <w:i/>
          <w:sz w:val="24"/>
          <w:szCs w:val="24"/>
          <w:shd w:val="clear" w:color="auto" w:fill="FFFFFF"/>
          <w:lang w:eastAsia="en-GB"/>
        </w:rPr>
      </w:pPr>
      <w:r w:rsidRPr="000A394A">
        <w:rPr>
          <w:rFonts w:ascii="Arial" w:eastAsia="Times New Roman" w:hAnsi="Arial" w:cs="Arial"/>
          <w:i/>
          <w:sz w:val="24"/>
          <w:szCs w:val="24"/>
          <w:shd w:val="clear" w:color="auto" w:fill="FFFFFF"/>
          <w:lang w:eastAsia="en-GB"/>
        </w:rPr>
        <w:t xml:space="preserve">“When the stimuli have numerical attributes, it is straightforward to construct choice triplets with a target, competitor and decoy option.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w:t>
      </w:r>
      <w:proofErr w:type="gramStart"/>
      <w:r w:rsidRPr="000A394A">
        <w:rPr>
          <w:rFonts w:ascii="Arial" w:eastAsia="Times New Roman" w:hAnsi="Arial" w:cs="Arial"/>
          <w:i/>
          <w:sz w:val="24"/>
          <w:szCs w:val="24"/>
          <w:shd w:val="clear" w:color="auto" w:fill="FFFFFF"/>
          <w:lang w:eastAsia="en-GB"/>
        </w:rPr>
        <w:t>decoy</w:t>
      </w:r>
      <w:proofErr w:type="gramEnd"/>
      <w:r w:rsidRPr="000A394A">
        <w:rPr>
          <w:rFonts w:ascii="Arial" w:eastAsia="Times New Roman" w:hAnsi="Arial" w:cs="Arial"/>
          <w:i/>
          <w:sz w:val="24"/>
          <w:szCs w:val="24"/>
          <w:shd w:val="clear" w:color="auto" w:fill="FFFFFF"/>
          <w:lang w:eastAsia="en-GB"/>
        </w:rPr>
        <w:t>) was always the same for all participants, and based upon population average ratings rather than individual ratings.”</w:t>
      </w:r>
    </w:p>
    <w:p w:rsidR="000A394A" w:rsidRDefault="000A394A">
      <w:pPr>
        <w:spacing w:after="0" w:line="240" w:lineRule="auto"/>
        <w:rPr>
          <w:rFonts w:ascii="Arial" w:eastAsia="Times New Roman" w:hAnsi="Arial" w:cs="Arial"/>
          <w:sz w:val="24"/>
          <w:szCs w:val="24"/>
          <w:shd w:val="clear" w:color="auto" w:fill="FFFFFF"/>
          <w:lang w:eastAsia="en-GB"/>
        </w:rPr>
      </w:pPr>
    </w:p>
    <w:p w:rsidR="00E715AC" w:rsidRPr="000A394A" w:rsidRDefault="002725E5">
      <w:pPr>
        <w:rPr>
          <w:rFonts w:ascii="Arial" w:hAnsi="Arial" w:cs="Arial"/>
          <w:b/>
          <w:shd w:val="clear" w:color="auto" w:fill="FFFFFF"/>
        </w:rPr>
      </w:pPr>
      <w:r w:rsidRPr="000A394A">
        <w:rPr>
          <w:rFonts w:ascii="Arial" w:hAnsi="Arial" w:cs="Arial"/>
          <w:b/>
          <w:shd w:val="clear" w:color="auto" w:fill="FFFFFF"/>
        </w:rPr>
        <w:t xml:space="preserve">p. 6) </w:t>
      </w:r>
      <w:proofErr w:type="gramStart"/>
      <w:r w:rsidRPr="000A394A">
        <w:rPr>
          <w:rFonts w:ascii="Arial" w:hAnsi="Arial" w:cs="Arial"/>
          <w:b/>
          <w:shd w:val="clear" w:color="auto" w:fill="FFFFFF"/>
        </w:rPr>
        <w:t>It</w:t>
      </w:r>
      <w:proofErr w:type="gramEnd"/>
      <w:r w:rsidRPr="000A394A">
        <w:rPr>
          <w:rFonts w:ascii="Arial" w:hAnsi="Arial" w:cs="Arial"/>
          <w:b/>
          <w:shd w:val="clear" w:color="auto" w:fill="FFFFFF"/>
        </w:rPr>
        <w:t xml:space="preserve">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rsidR="00E715AC" w:rsidRPr="000A394A" w:rsidRDefault="002725E5">
      <w:pPr>
        <w:spacing w:after="0" w:line="240" w:lineRule="auto"/>
        <w:rPr>
          <w:rFonts w:ascii="Arial" w:eastAsia="Times New Roman" w:hAnsi="Arial" w:cs="Arial"/>
          <w:sz w:val="24"/>
          <w:szCs w:val="24"/>
          <w:shd w:val="clear" w:color="auto" w:fill="FFFFFF"/>
          <w:lang w:eastAsia="en-GB"/>
        </w:rPr>
      </w:pPr>
      <w:r w:rsidRPr="000A394A">
        <w:rPr>
          <w:rFonts w:ascii="Arial" w:eastAsia="Times New Roman" w:hAnsi="Arial" w:cs="Arial"/>
          <w:sz w:val="24"/>
          <w:szCs w:val="24"/>
          <w:shd w:val="clear" w:color="auto" w:fill="FFFFFF"/>
          <w:lang w:eastAsia="en-GB"/>
        </w:rPr>
        <w:t>We thank the reviewer for pointing this out, indeed, our quadruplet construction process is rather complex. We have now added a flowchart (Figure 2), to provide a summary of the steps involved in this process. We hope this provides a useful overview of the process.</w:t>
      </w:r>
    </w:p>
    <w:p w:rsidR="00E715AC" w:rsidRPr="000A394A" w:rsidRDefault="00E715AC">
      <w:pPr>
        <w:spacing w:after="0" w:line="240" w:lineRule="auto"/>
        <w:rPr>
          <w:rFonts w:ascii="Arial" w:eastAsia="Times New Roman" w:hAnsi="Arial" w:cs="Arial"/>
          <w:sz w:val="24"/>
          <w:szCs w:val="24"/>
          <w:shd w:val="clear" w:color="auto" w:fill="FFFFFF"/>
          <w:lang w:eastAsia="en-GB"/>
        </w:rPr>
      </w:pPr>
    </w:p>
    <w:p w:rsidR="00E715AC" w:rsidRPr="000A394A" w:rsidRDefault="002725E5">
      <w:pPr>
        <w:rPr>
          <w:rFonts w:ascii="Arial" w:hAnsi="Arial" w:cs="Arial"/>
          <w:b/>
          <w:shd w:val="clear" w:color="auto" w:fill="FFFFFF"/>
        </w:rPr>
      </w:pPr>
      <w:r w:rsidRPr="000A394A">
        <w:rPr>
          <w:rFonts w:ascii="Arial" w:hAnsi="Arial" w:cs="Arial"/>
          <w:b/>
          <w:shd w:val="clear" w:color="auto" w:fill="FFFFFF"/>
        </w:rPr>
        <w:t>p. 8) “We did not collect any data about the demographics of our sample, as we did not expect it to affect our results.”  Can I just say how refreshing it is to read this?!  I commend you on having the common sense and courage to just say this.  Good for you.  I hope it catches on.</w:t>
      </w:r>
    </w:p>
    <w:p w:rsidR="00E715AC" w:rsidRDefault="002725E5">
      <w:r>
        <w:br w:type="page"/>
      </w:r>
    </w:p>
    <w:p w:rsidR="00E715AC" w:rsidRDefault="00E715AC"/>
    <w:p w:rsidR="00E715AC" w:rsidRPr="000A394A" w:rsidRDefault="002725E5">
      <w:pPr>
        <w:rPr>
          <w:rFonts w:ascii="Arial" w:hAnsi="Arial" w:cs="Arial"/>
          <w:b/>
          <w:shd w:val="clear" w:color="auto" w:fill="FFFFFF"/>
        </w:rPr>
      </w:pPr>
      <w:r w:rsidRPr="000A394A">
        <w:rPr>
          <w:rFonts w:ascii="Arial" w:hAnsi="Arial" w:cs="Arial"/>
          <w:b/>
          <w:shd w:val="clear" w:color="auto" w:fill="FFFFFF"/>
        </w:rPr>
        <w:t xml:space="preserve">p. 12) Can you clarify what you mean when you write that “we hypothesize that spatial </w:t>
      </w:r>
      <w:proofErr w:type="spellStart"/>
      <w:r w:rsidRPr="000A394A">
        <w:rPr>
          <w:rFonts w:ascii="Arial" w:hAnsi="Arial" w:cs="Arial"/>
          <w:b/>
          <w:shd w:val="clear" w:color="auto" w:fill="FFFFFF"/>
        </w:rPr>
        <w:t>separability</w:t>
      </w:r>
      <w:proofErr w:type="spellEnd"/>
      <w:r w:rsidRPr="000A394A">
        <w:rPr>
          <w:rFonts w:ascii="Arial" w:hAnsi="Arial" w:cs="Arial"/>
          <w:b/>
          <w:shd w:val="clear" w:color="auto" w:fill="FFFFFF"/>
        </w:rPr>
        <w:t xml:space="preserve"> of the attribute dimensions might be a key role in the comparison process.”  Also, although you’ve obviously read our paper, it seems like you haven’t when you write: “Future research could test this hypothesis this [sic] by exploring how the strength of the attraction effect varies with different representations of the same choice options (e.g. numerical, visual).”  This is literally exactly what we did in in our paper in studies 2a through 2c and studies 3a through 3c.  </w:t>
      </w:r>
    </w:p>
    <w:p w:rsidR="00E715AC" w:rsidRPr="000A394A" w:rsidRDefault="002725E5">
      <w:pPr>
        <w:rPr>
          <w:rFonts w:ascii="Arial" w:eastAsia="Times New Roman" w:hAnsi="Arial" w:cs="Arial"/>
          <w:sz w:val="24"/>
          <w:szCs w:val="24"/>
          <w:shd w:val="clear" w:color="auto" w:fill="FFFFFF"/>
          <w:lang w:eastAsia="en-GB"/>
        </w:rPr>
      </w:pPr>
      <w:r w:rsidRPr="000A394A">
        <w:rPr>
          <w:rFonts w:ascii="Arial" w:eastAsia="Times New Roman" w:hAnsi="Arial" w:cs="Arial"/>
          <w:sz w:val="24"/>
          <w:szCs w:val="24"/>
          <w:shd w:val="clear" w:color="auto" w:fill="FFFFFF"/>
          <w:lang w:eastAsia="en-GB"/>
        </w:rPr>
        <w:t xml:space="preserve">We thank the reviewer for pointing this </w:t>
      </w:r>
      <w:proofErr w:type="gramStart"/>
      <w:r w:rsidRPr="000A394A">
        <w:rPr>
          <w:rFonts w:ascii="Arial" w:eastAsia="Times New Roman" w:hAnsi="Arial" w:cs="Arial"/>
          <w:sz w:val="24"/>
          <w:szCs w:val="24"/>
          <w:shd w:val="clear" w:color="auto" w:fill="FFFFFF"/>
          <w:lang w:eastAsia="en-GB"/>
        </w:rPr>
        <w:t>out,</w:t>
      </w:r>
      <w:proofErr w:type="gramEnd"/>
      <w:r w:rsidRPr="000A394A">
        <w:rPr>
          <w:rFonts w:ascii="Arial" w:eastAsia="Times New Roman" w:hAnsi="Arial" w:cs="Arial"/>
          <w:sz w:val="24"/>
          <w:szCs w:val="24"/>
          <w:shd w:val="clear" w:color="auto" w:fill="FFFFFF"/>
          <w:lang w:eastAsia="en-GB"/>
        </w:rPr>
        <w:t xml:space="preserve"> we have now re-worded the paragraph</w:t>
      </w:r>
      <w:r w:rsidR="00E90D9F">
        <w:rPr>
          <w:rFonts w:ascii="Arial" w:eastAsia="Times New Roman" w:hAnsi="Arial" w:cs="Arial"/>
          <w:sz w:val="24"/>
          <w:szCs w:val="24"/>
          <w:shd w:val="clear" w:color="auto" w:fill="FFFFFF"/>
          <w:lang w:eastAsia="en-GB"/>
        </w:rPr>
        <w:t xml:space="preserve"> </w:t>
      </w:r>
      <w:r w:rsidR="00D32F77">
        <w:rPr>
          <w:rFonts w:ascii="Arial" w:eastAsia="Times New Roman" w:hAnsi="Arial" w:cs="Arial"/>
          <w:sz w:val="24"/>
          <w:szCs w:val="24"/>
          <w:shd w:val="clear" w:color="auto" w:fill="FFFFFF"/>
          <w:lang w:eastAsia="en-GB"/>
        </w:rPr>
        <w:t xml:space="preserve">to clarify our point </w:t>
      </w:r>
      <w:r w:rsidR="00E90D9F">
        <w:rPr>
          <w:rFonts w:ascii="Arial" w:eastAsia="Times New Roman" w:hAnsi="Arial" w:cs="Arial"/>
          <w:sz w:val="24"/>
          <w:szCs w:val="24"/>
          <w:shd w:val="clear" w:color="auto" w:fill="FFFFFF"/>
          <w:lang w:eastAsia="en-GB"/>
        </w:rPr>
        <w:t>(page 18)</w:t>
      </w:r>
      <w:r w:rsidRPr="000A394A">
        <w:rPr>
          <w:rFonts w:ascii="Arial" w:eastAsia="Times New Roman" w:hAnsi="Arial" w:cs="Arial"/>
          <w:sz w:val="24"/>
          <w:szCs w:val="24"/>
          <w:shd w:val="clear" w:color="auto" w:fill="FFFFFF"/>
          <w:lang w:eastAsia="en-GB"/>
        </w:rPr>
        <w:t xml:space="preserve">. There is considerable evidence (e.g., </w:t>
      </w:r>
      <w:proofErr w:type="spellStart"/>
      <w:r w:rsidRPr="000A394A">
        <w:rPr>
          <w:rFonts w:ascii="Arial" w:eastAsia="Times New Roman" w:hAnsi="Arial" w:cs="Arial"/>
          <w:sz w:val="24"/>
          <w:szCs w:val="24"/>
          <w:shd w:val="clear" w:color="auto" w:fill="FFFFFF"/>
          <w:lang w:eastAsia="en-GB"/>
        </w:rPr>
        <w:t>Cataldo</w:t>
      </w:r>
      <w:proofErr w:type="spellEnd"/>
      <w:r w:rsidRPr="000A394A">
        <w:rPr>
          <w:rFonts w:ascii="Arial" w:eastAsia="Times New Roman" w:hAnsi="Arial" w:cs="Arial"/>
          <w:sz w:val="24"/>
          <w:szCs w:val="24"/>
          <w:shd w:val="clear" w:color="auto" w:fill="FFFFFF"/>
          <w:lang w:eastAsia="en-GB"/>
        </w:rPr>
        <w:t xml:space="preserve"> &amp; Cohen, 2019; Noguchi &amp; Stewart, 2014) showing that attribute-wise processing of the choice options is </w:t>
      </w:r>
      <w:proofErr w:type="gramStart"/>
      <w:r w:rsidRPr="000A394A">
        <w:rPr>
          <w:rFonts w:ascii="Arial" w:eastAsia="Times New Roman" w:hAnsi="Arial" w:cs="Arial"/>
          <w:sz w:val="24"/>
          <w:szCs w:val="24"/>
          <w:shd w:val="clear" w:color="auto" w:fill="FFFFFF"/>
          <w:lang w:eastAsia="en-GB"/>
        </w:rPr>
        <w:t>key</w:t>
      </w:r>
      <w:proofErr w:type="gramEnd"/>
      <w:r w:rsidRPr="000A394A">
        <w:rPr>
          <w:rFonts w:ascii="Arial" w:eastAsia="Times New Roman" w:hAnsi="Arial" w:cs="Arial"/>
          <w:sz w:val="24"/>
          <w:szCs w:val="24"/>
          <w:shd w:val="clear" w:color="auto" w:fill="FFFFFF"/>
          <w:lang w:eastAsia="en-GB"/>
        </w:rPr>
        <w:t xml:space="preserve"> to the attraction effect. We speculate that different representations of the same stimuli (more specifically, of its attribute dimensions) can give rise to different comparison processes, influencing the strength of the attraction effect.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Pr="00D32F77">
        <w:rPr>
          <w:rFonts w:ascii="Arial" w:eastAsia="Times New Roman" w:hAnsi="Arial" w:cs="Arial"/>
          <w:i/>
          <w:sz w:val="24"/>
          <w:szCs w:val="24"/>
          <w:shd w:val="clear" w:color="auto" w:fill="FFFFFF"/>
          <w:lang w:eastAsia="en-GB"/>
        </w:rPr>
        <w:t>why</w:t>
      </w:r>
      <w:r w:rsidRPr="000A394A">
        <w:rPr>
          <w:rFonts w:ascii="Arial" w:eastAsia="Times New Roman" w:hAnsi="Arial" w:cs="Arial"/>
          <w:sz w:val="24"/>
          <w:szCs w:val="24"/>
          <w:shd w:val="clear" w:color="auto" w:fill="FFFFFF"/>
          <w:lang w:eastAsia="en-GB"/>
        </w:rPr>
        <w:t xml:space="preserve"> the attraction effect is only present under very specific circumstances.</w:t>
      </w:r>
    </w:p>
    <w:p w:rsidR="00E715AC" w:rsidRPr="00E90D9F" w:rsidRDefault="000A394A" w:rsidP="000A394A">
      <w:pPr>
        <w:autoSpaceDE w:val="0"/>
        <w:autoSpaceDN w:val="0"/>
        <w:adjustRightInd w:val="0"/>
        <w:spacing w:after="0" w:line="240" w:lineRule="auto"/>
        <w:rPr>
          <w:rFonts w:ascii="Arial" w:eastAsia="Times New Roman" w:hAnsi="Arial" w:cs="Arial"/>
          <w:i/>
          <w:shd w:val="clear" w:color="auto" w:fill="FFFFFF"/>
          <w:lang w:eastAsia="en-GB"/>
        </w:rPr>
      </w:pPr>
      <w:r w:rsidRPr="00E90D9F">
        <w:rPr>
          <w:rFonts w:ascii="Arial" w:eastAsia="Times New Roman" w:hAnsi="Arial" w:cs="Arial"/>
          <w:i/>
          <w:sz w:val="24"/>
          <w:szCs w:val="24"/>
          <w:shd w:val="clear" w:color="auto" w:fill="FFFFFF"/>
          <w:lang w:eastAsia="en-GB"/>
        </w:rPr>
        <w:t xml:space="preserve">“In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w:t>
      </w:r>
      <w:proofErr w:type="spellStart"/>
      <w:r w:rsidRPr="00E90D9F">
        <w:rPr>
          <w:rFonts w:ascii="Arial" w:eastAsia="Times New Roman" w:hAnsi="Arial" w:cs="Arial"/>
          <w:i/>
          <w:sz w:val="24"/>
          <w:szCs w:val="24"/>
          <w:shd w:val="clear" w:color="auto" w:fill="FFFFFF"/>
          <w:lang w:eastAsia="en-GB"/>
        </w:rPr>
        <w:t>separability</w:t>
      </w:r>
      <w:proofErr w:type="spellEnd"/>
      <w:r w:rsidRPr="00E90D9F">
        <w:rPr>
          <w:rFonts w:ascii="Arial" w:eastAsia="Times New Roman" w:hAnsi="Arial" w:cs="Arial"/>
          <w:i/>
          <w:sz w:val="24"/>
          <w:szCs w:val="24"/>
          <w:shd w:val="clear" w:color="auto" w:fill="FFFFFF"/>
          <w:lang w:eastAsia="en-GB"/>
        </w:rPr>
        <w:t xml:space="preserve"> of the attribute dimensions is an important factor. For example, attribute information is spa</w:t>
      </w:r>
      <w:r w:rsidR="00D32F77">
        <w:rPr>
          <w:rFonts w:ascii="Arial" w:eastAsia="Times New Roman" w:hAnsi="Arial" w:cs="Arial"/>
          <w:i/>
          <w:sz w:val="24"/>
          <w:szCs w:val="24"/>
          <w:shd w:val="clear" w:color="auto" w:fill="FFFFFF"/>
          <w:lang w:eastAsia="en-GB"/>
        </w:rPr>
        <w:t>tially separate in a</w:t>
      </w:r>
      <w:r w:rsidRPr="00E90D9F">
        <w:rPr>
          <w:rFonts w:ascii="Arial" w:eastAsia="Times New Roman" w:hAnsi="Arial" w:cs="Arial"/>
          <w:i/>
          <w:sz w:val="24"/>
          <w:szCs w:val="24"/>
          <w:shd w:val="clear" w:color="auto" w:fill="FFFFFF"/>
          <w:lang w:eastAsia="en-GB"/>
        </w:rPr>
        <w:t xml:space="preserve"> numerical matrix form presentation, but attribute information occurs in the same spatial location for movie thumbnails. Given the evidence that attribute-wise comparison strategies are </w:t>
      </w:r>
      <w:proofErr w:type="gramStart"/>
      <w:r w:rsidRPr="00E90D9F">
        <w:rPr>
          <w:rFonts w:ascii="Arial" w:eastAsia="Times New Roman" w:hAnsi="Arial" w:cs="Arial"/>
          <w:i/>
          <w:sz w:val="24"/>
          <w:szCs w:val="24"/>
          <w:shd w:val="clear" w:color="auto" w:fill="FFFFFF"/>
          <w:lang w:eastAsia="en-GB"/>
        </w:rPr>
        <w:t>key</w:t>
      </w:r>
      <w:proofErr w:type="gramEnd"/>
      <w:r w:rsidRPr="00E90D9F">
        <w:rPr>
          <w:rFonts w:ascii="Arial" w:eastAsia="Times New Roman" w:hAnsi="Arial" w:cs="Arial"/>
          <w:i/>
          <w:sz w:val="24"/>
          <w:szCs w:val="24"/>
          <w:shd w:val="clear" w:color="auto" w:fill="FFFFFF"/>
          <w:lang w:eastAsia="en-GB"/>
        </w:rPr>
        <w:t xml:space="preserve"> to the attraction effect in numerical or perceptual choices, such comparison strategies are less likely to occur with complex, naturalistic objects where the attributes are not spatially separate. Future research could test this hypothesis by exploring how the comparison process and the strength of the attraction effect varies with different representations of the same choice options (separate attributes versus naturalistic representation), extending Frederick et al.’s investigation of numerical versus visual presentation of the same stimuli. Results from such experiments could provide us with important insights about the boundary conditions of the attraction effect, and the cognitive process underlying this choice bias.</w:t>
      </w:r>
      <w:r w:rsidR="00E90D9F" w:rsidRPr="00E90D9F">
        <w:rPr>
          <w:rFonts w:ascii="Arial" w:eastAsia="Times New Roman" w:hAnsi="Arial" w:cs="Arial"/>
          <w:i/>
          <w:sz w:val="24"/>
          <w:szCs w:val="24"/>
          <w:shd w:val="clear" w:color="auto" w:fill="FFFFFF"/>
          <w:lang w:eastAsia="en-GB"/>
        </w:rPr>
        <w:t>”</w:t>
      </w:r>
    </w:p>
    <w:p w:rsidR="00E715AC" w:rsidRDefault="00E715AC">
      <w:pPr>
        <w:spacing w:after="0" w:line="240" w:lineRule="auto"/>
        <w:rPr>
          <w:rFonts w:ascii="NimbusRomNo9L-Regu" w:hAnsi="NimbusRomNo9L-Regu" w:cs="NimbusRomNo9L-Regu"/>
          <w:sz w:val="24"/>
          <w:szCs w:val="24"/>
        </w:rPr>
      </w:pPr>
    </w:p>
    <w:p w:rsidR="00E715AC" w:rsidRPr="000A394A" w:rsidRDefault="002725E5">
      <w:pPr>
        <w:rPr>
          <w:rFonts w:ascii="Arial" w:hAnsi="Arial" w:cs="Arial"/>
          <w:b/>
          <w:shd w:val="clear" w:color="auto" w:fill="FFFFFF"/>
        </w:rPr>
      </w:pPr>
      <w:r w:rsidRPr="000A394A">
        <w:rPr>
          <w:rFonts w:ascii="Arial" w:hAnsi="Arial" w:cs="Arial"/>
          <w:b/>
          <w:shd w:val="clear" w:color="auto" w:fill="FFFFFF"/>
        </w:rP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rsidRPr="000A394A">
        <w:rPr>
          <w:rFonts w:ascii="Arial" w:hAnsi="Arial" w:cs="Arial"/>
          <w:b/>
          <w:shd w:val="clear" w:color="auto" w:fill="FFFFFF"/>
        </w:rPr>
        <w:t>A</w:t>
      </w:r>
      <w:proofErr w:type="gramStart"/>
      <w:r w:rsidRPr="000A394A">
        <w:rPr>
          <w:rFonts w:ascii="Arial" w:hAnsi="Arial" w:cs="Arial"/>
          <w:b/>
          <w:shd w:val="clear" w:color="auto" w:fill="FFFFFF"/>
        </w:rPr>
        <w:t>,B,b</w:t>
      </w:r>
      <w:proofErr w:type="spellEnd"/>
      <w:proofErr w:type="gramEnd"/>
      <w:r w:rsidRPr="000A394A">
        <w:rPr>
          <w:rFonts w:ascii="Arial" w:hAnsi="Arial" w:cs="Arial"/>
          <w:b/>
          <w:shd w:val="clear" w:color="auto" w:fill="FFFFFF"/>
        </w:rPr>
        <w:t>} triplet and later encountered the {</w:t>
      </w:r>
      <w:proofErr w:type="spellStart"/>
      <w:r w:rsidRPr="000A394A">
        <w:rPr>
          <w:rFonts w:ascii="Arial" w:hAnsi="Arial" w:cs="Arial"/>
          <w:b/>
          <w:shd w:val="clear" w:color="auto" w:fill="FFFFFF"/>
        </w:rPr>
        <w:t>A,B,a</w:t>
      </w:r>
      <w:proofErr w:type="spellEnd"/>
      <w:r w:rsidRPr="000A394A">
        <w:rPr>
          <w:rFonts w:ascii="Arial" w:hAnsi="Arial" w:cs="Arial"/>
          <w:b/>
          <w:shd w:val="clear" w:color="auto" w:fill="FFFFFF"/>
        </w:rP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t>
      </w:r>
      <w:r w:rsidRPr="000A394A">
        <w:rPr>
          <w:rFonts w:ascii="Arial" w:hAnsi="Arial" w:cs="Arial"/>
          <w:b/>
          <w:shd w:val="clear" w:color="auto" w:fill="FFFFFF"/>
        </w:rPr>
        <w:lastRenderedPageBreak/>
        <w:t xml:space="preserve">Which do you prefer: A or B? </w:t>
      </w:r>
      <w:proofErr w:type="gramStart"/>
      <w:r w:rsidRPr="000A394A">
        <w:rPr>
          <w:rFonts w:ascii="Arial" w:hAnsi="Arial" w:cs="Arial"/>
          <w:b/>
          <w:shd w:val="clear" w:color="auto" w:fill="FFFFFF"/>
        </w:rPr>
        <w:t>and</w:t>
      </w:r>
      <w:proofErr w:type="gramEnd"/>
      <w:r w:rsidRPr="000A394A">
        <w:rPr>
          <w:rFonts w:ascii="Arial" w:hAnsi="Arial" w:cs="Arial"/>
          <w:b/>
          <w:shd w:val="clear" w:color="auto" w:fill="FFFFFF"/>
        </w:rPr>
        <w:t xml:space="preserve">, then immediately after, Which do you prefer:  A or B or b?  That said, I think there is an opportunity here for both a within-subjects analysis (seeing whether a person changes their choices with different decoys) and a between-subjects analysis (seeing whether people, on average, make different choices with different decoys).   Assuming item order was randomized, I think both types of analysis are possible, and I would like to see both.  </w:t>
      </w:r>
    </w:p>
    <w:p w:rsidR="00E715AC" w:rsidRPr="00E90D9F" w:rsidRDefault="002725E5">
      <w:pPr>
        <w:rPr>
          <w:rFonts w:ascii="Arial" w:eastAsia="Times New Roman" w:hAnsi="Arial" w:cs="Arial"/>
          <w:sz w:val="24"/>
          <w:szCs w:val="24"/>
          <w:shd w:val="clear" w:color="auto" w:fill="FFFFFF"/>
          <w:lang w:eastAsia="en-GB"/>
        </w:rPr>
      </w:pPr>
      <w:r w:rsidRPr="00E90D9F">
        <w:rPr>
          <w:rFonts w:ascii="Arial" w:eastAsia="Times New Roman" w:hAnsi="Arial" w:cs="Arial"/>
          <w:sz w:val="24"/>
          <w:szCs w:val="24"/>
          <w:shd w:val="clear" w:color="auto" w:fill="FFFFFF"/>
          <w:lang w:eastAsia="en-GB"/>
        </w:rPr>
        <w:t>We thank the reviewer for his comments. As described above,</w:t>
      </w:r>
      <w:r w:rsidR="00E90D9F" w:rsidRPr="00E90D9F">
        <w:rPr>
          <w:rFonts w:ascii="Arial" w:eastAsia="Times New Roman" w:hAnsi="Arial" w:cs="Arial"/>
          <w:sz w:val="24"/>
          <w:szCs w:val="24"/>
          <w:shd w:val="clear" w:color="auto" w:fill="FFFFFF"/>
          <w:lang w:eastAsia="en-GB"/>
        </w:rPr>
        <w:t xml:space="preserve"> </w:t>
      </w:r>
      <w:r w:rsidRPr="00E90D9F">
        <w:rPr>
          <w:rFonts w:ascii="Arial" w:eastAsia="Times New Roman" w:hAnsi="Arial" w:cs="Arial"/>
          <w:sz w:val="24"/>
          <w:szCs w:val="24"/>
          <w:shd w:val="clear" w:color="auto" w:fill="FFFFFF"/>
          <w:lang w:eastAsia="en-GB"/>
        </w:rPr>
        <w:t>we have now included a “further analysis” section, where we include tests of the attraction effect using only the first or second trial corresponding to each quadruplet (half the overall trials). In addition, our regression analyses are all within-subjects analyses including subject-specific intercepts.</w:t>
      </w:r>
    </w:p>
    <w:sectPr w:rsidR="00E715AC" w:rsidRPr="00E90D9F">
      <w:footerReference w:type="default" r:id="rId8"/>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C2F" w:rsidRDefault="00714C2F" w:rsidP="00D32F77">
      <w:pPr>
        <w:spacing w:after="0" w:line="240" w:lineRule="auto"/>
      </w:pPr>
      <w:r>
        <w:separator/>
      </w:r>
    </w:p>
  </w:endnote>
  <w:endnote w:type="continuationSeparator" w:id="0">
    <w:p w:rsidR="00714C2F" w:rsidRDefault="00714C2F" w:rsidP="00D3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EE"/>
    <w:family w:val="swiss"/>
    <w:pitch w:val="variable"/>
    <w:sig w:usb0="20002A87" w:usb1="00000000" w:usb2="00000000" w:usb3="00000000" w:csb0="000001FF" w:csb1="00000000"/>
  </w:font>
  <w:font w:name="NimbusRomNo9L-Regu">
    <w:altName w:val="Times New Roman"/>
    <w:charset w:val="01"/>
    <w:family w:val="roman"/>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416559"/>
      <w:docPartObj>
        <w:docPartGallery w:val="Page Numbers (Bottom of Page)"/>
        <w:docPartUnique/>
      </w:docPartObj>
    </w:sdtPr>
    <w:sdtEndPr>
      <w:rPr>
        <w:rFonts w:ascii="Arial" w:hAnsi="Arial" w:cs="Arial"/>
      </w:rPr>
    </w:sdtEndPr>
    <w:sdtContent>
      <w:p w:rsidR="00D32F77" w:rsidRPr="00D32F77" w:rsidRDefault="00D32F77">
        <w:pPr>
          <w:pStyle w:val="llb"/>
          <w:jc w:val="right"/>
          <w:rPr>
            <w:rFonts w:ascii="Arial" w:hAnsi="Arial" w:cs="Arial"/>
          </w:rPr>
        </w:pPr>
        <w:r w:rsidRPr="00D32F77">
          <w:rPr>
            <w:rFonts w:ascii="Arial" w:hAnsi="Arial" w:cs="Arial"/>
          </w:rPr>
          <w:fldChar w:fldCharType="begin"/>
        </w:r>
        <w:r w:rsidRPr="00D32F77">
          <w:rPr>
            <w:rFonts w:ascii="Arial" w:hAnsi="Arial" w:cs="Arial"/>
          </w:rPr>
          <w:instrText>PAGE   \* MERGEFORMAT</w:instrText>
        </w:r>
        <w:r w:rsidRPr="00D32F77">
          <w:rPr>
            <w:rFonts w:ascii="Arial" w:hAnsi="Arial" w:cs="Arial"/>
          </w:rPr>
          <w:fldChar w:fldCharType="separate"/>
        </w:r>
        <w:r w:rsidR="009D6D5D" w:rsidRPr="009D6D5D">
          <w:rPr>
            <w:rFonts w:ascii="Arial" w:hAnsi="Arial" w:cs="Arial"/>
            <w:noProof/>
            <w:lang w:val="hu-HU"/>
          </w:rPr>
          <w:t>12</w:t>
        </w:r>
        <w:r w:rsidRPr="00D32F77">
          <w:rPr>
            <w:rFonts w:ascii="Arial" w:hAnsi="Arial" w:cs="Arial"/>
          </w:rPr>
          <w:fldChar w:fldCharType="end"/>
        </w:r>
      </w:p>
    </w:sdtContent>
  </w:sdt>
  <w:p w:rsidR="00D32F77" w:rsidRPr="00D32F77" w:rsidRDefault="00D32F77">
    <w:pPr>
      <w:pStyle w:val="llb"/>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C2F" w:rsidRDefault="00714C2F" w:rsidP="00D32F77">
      <w:pPr>
        <w:spacing w:after="0" w:line="240" w:lineRule="auto"/>
      </w:pPr>
      <w:r>
        <w:separator/>
      </w:r>
    </w:p>
  </w:footnote>
  <w:footnote w:type="continuationSeparator" w:id="0">
    <w:p w:rsidR="00714C2F" w:rsidRDefault="00714C2F" w:rsidP="00D32F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AC"/>
    <w:rsid w:val="000A394A"/>
    <w:rsid w:val="002725E5"/>
    <w:rsid w:val="004A3099"/>
    <w:rsid w:val="005068CE"/>
    <w:rsid w:val="00585C64"/>
    <w:rsid w:val="005B0C59"/>
    <w:rsid w:val="00701E57"/>
    <w:rsid w:val="00714C2F"/>
    <w:rsid w:val="00786906"/>
    <w:rsid w:val="007C41C9"/>
    <w:rsid w:val="00977118"/>
    <w:rsid w:val="009B70B9"/>
    <w:rsid w:val="009D6D5D"/>
    <w:rsid w:val="00A12B27"/>
    <w:rsid w:val="00D2220F"/>
    <w:rsid w:val="00D32F77"/>
    <w:rsid w:val="00E15F9E"/>
    <w:rsid w:val="00E715AC"/>
    <w:rsid w:val="00E90D9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l">
    <w:name w:val="il"/>
    <w:basedOn w:val="Bekezdsalapbettpusa"/>
    <w:qFormat/>
    <w:rsid w:val="00D443E7"/>
  </w:style>
  <w:style w:type="character" w:styleId="Jegyzethivatkozs">
    <w:name w:val="annotation reference"/>
    <w:basedOn w:val="Bekezdsalapbettpusa"/>
    <w:uiPriority w:val="99"/>
    <w:semiHidden/>
    <w:unhideWhenUsed/>
    <w:qFormat/>
    <w:rsid w:val="0047523F"/>
    <w:rPr>
      <w:sz w:val="16"/>
      <w:szCs w:val="16"/>
    </w:rPr>
  </w:style>
  <w:style w:type="character" w:customStyle="1" w:styleId="JegyzetszvegChar">
    <w:name w:val="Jegyzetszöveg Char"/>
    <w:basedOn w:val="Bekezdsalapbettpusa"/>
    <w:link w:val="Jegyzetszveg"/>
    <w:uiPriority w:val="99"/>
    <w:semiHidden/>
    <w:qFormat/>
    <w:rsid w:val="0047523F"/>
    <w:rPr>
      <w:sz w:val="20"/>
      <w:szCs w:val="20"/>
    </w:rPr>
  </w:style>
  <w:style w:type="character" w:customStyle="1" w:styleId="MegjegyzstrgyaChar">
    <w:name w:val="Megjegyzés tárgya Char"/>
    <w:basedOn w:val="JegyzetszvegChar"/>
    <w:link w:val="Megjegyzstrgya"/>
    <w:uiPriority w:val="99"/>
    <w:semiHidden/>
    <w:qFormat/>
    <w:rsid w:val="0047523F"/>
    <w:rPr>
      <w:b/>
      <w:bCs/>
      <w:sz w:val="20"/>
      <w:szCs w:val="20"/>
    </w:rPr>
  </w:style>
  <w:style w:type="character" w:customStyle="1" w:styleId="BuborkszvegChar">
    <w:name w:val="Buborékszöveg Char"/>
    <w:basedOn w:val="Bekezdsalapbettpusa"/>
    <w:link w:val="Buborkszveg"/>
    <w:uiPriority w:val="99"/>
    <w:semiHidden/>
    <w:qFormat/>
    <w:rsid w:val="0047523F"/>
    <w:rPr>
      <w:rFonts w:ascii="Segoe UI" w:hAnsi="Segoe UI" w:cs="Segoe UI"/>
      <w:sz w:val="18"/>
      <w:szCs w:val="18"/>
    </w:rPr>
  </w:style>
  <w:style w:type="character" w:customStyle="1" w:styleId="HTML-kntformzottChar">
    <w:name w:val="HTML-ként formázott Char"/>
    <w:basedOn w:val="Bekezdsalapbettpusa"/>
    <w:link w:val="HTML-kntformzott"/>
    <w:uiPriority w:val="99"/>
    <w:qFormat/>
    <w:rsid w:val="00DB746C"/>
    <w:rPr>
      <w:rFonts w:ascii="Courier New" w:eastAsia="Times New Roman" w:hAnsi="Courier New" w:cs="Courier New"/>
      <w:sz w:val="20"/>
      <w:szCs w:val="20"/>
      <w:lang w:eastAsia="en-GB"/>
    </w:rPr>
  </w:style>
  <w:style w:type="paragraph" w:customStyle="1" w:styleId="Heading">
    <w:name w:val="Heading"/>
    <w:basedOn w:val="Norml"/>
    <w:next w:val="Szvegtrzs"/>
    <w:qFormat/>
    <w:pPr>
      <w:keepNext/>
      <w:spacing w:before="240" w:after="120"/>
    </w:pPr>
    <w:rPr>
      <w:rFonts w:ascii="Liberation Sans" w:eastAsia="DejaVu Sans" w:hAnsi="Liberation Sans" w:cs="FreeSans"/>
      <w:sz w:val="28"/>
      <w:szCs w:val="28"/>
    </w:rPr>
  </w:style>
  <w:style w:type="paragraph" w:styleId="Szvegtrzs">
    <w:name w:val="Body Text"/>
    <w:basedOn w:val="Norml"/>
    <w:pPr>
      <w:spacing w:after="140"/>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styleId="NormlWeb">
    <w:name w:val="Normal (Web)"/>
    <w:basedOn w:val="Norml"/>
    <w:uiPriority w:val="99"/>
    <w:unhideWhenUsed/>
    <w:qFormat/>
    <w:rsid w:val="00D443E7"/>
    <w:pPr>
      <w:spacing w:beforeAutospacing="1" w:afterAutospacing="1" w:line="240" w:lineRule="auto"/>
    </w:pPr>
    <w:rPr>
      <w:rFonts w:ascii="Times New Roman" w:eastAsia="Times New Roman" w:hAnsi="Times New Roman" w:cs="Times New Roman"/>
      <w:sz w:val="24"/>
      <w:szCs w:val="24"/>
      <w:lang w:eastAsia="en-GB"/>
    </w:rPr>
  </w:style>
  <w:style w:type="paragraph" w:styleId="Jegyzetszveg">
    <w:name w:val="annotation text"/>
    <w:basedOn w:val="Norml"/>
    <w:link w:val="JegyzetszvegChar"/>
    <w:uiPriority w:val="99"/>
    <w:semiHidden/>
    <w:unhideWhenUsed/>
    <w:qFormat/>
    <w:rsid w:val="0047523F"/>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qFormat/>
    <w:rsid w:val="0047523F"/>
    <w:rPr>
      <w:b/>
      <w:bCs/>
    </w:rPr>
  </w:style>
  <w:style w:type="paragraph" w:styleId="Buborkszveg">
    <w:name w:val="Balloon Text"/>
    <w:basedOn w:val="Norml"/>
    <w:link w:val="BuborkszvegChar"/>
    <w:uiPriority w:val="99"/>
    <w:semiHidden/>
    <w:unhideWhenUsed/>
    <w:qFormat/>
    <w:rsid w:val="0047523F"/>
    <w:pPr>
      <w:spacing w:after="0" w:line="240" w:lineRule="auto"/>
    </w:pPr>
    <w:rPr>
      <w:rFonts w:ascii="Segoe UI" w:hAnsi="Segoe UI" w:cs="Segoe UI"/>
      <w:sz w:val="18"/>
      <w:szCs w:val="18"/>
    </w:rPr>
  </w:style>
  <w:style w:type="paragraph" w:styleId="HTML-kntformzott">
    <w:name w:val="HTML Preformatted"/>
    <w:basedOn w:val="Norml"/>
    <w:link w:val="HTML-kntformzottChar"/>
    <w:uiPriority w:val="99"/>
    <w:unhideWhenUsed/>
    <w:qFormat/>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lfej">
    <w:name w:val="header"/>
    <w:basedOn w:val="Norml"/>
    <w:link w:val="lfejChar"/>
    <w:uiPriority w:val="99"/>
    <w:unhideWhenUsed/>
    <w:rsid w:val="00D32F77"/>
    <w:pPr>
      <w:tabs>
        <w:tab w:val="center" w:pos="4536"/>
        <w:tab w:val="right" w:pos="9072"/>
      </w:tabs>
      <w:spacing w:after="0" w:line="240" w:lineRule="auto"/>
    </w:pPr>
  </w:style>
  <w:style w:type="character" w:customStyle="1" w:styleId="lfejChar">
    <w:name w:val="Élőfej Char"/>
    <w:basedOn w:val="Bekezdsalapbettpusa"/>
    <w:link w:val="lfej"/>
    <w:uiPriority w:val="99"/>
    <w:rsid w:val="00D32F77"/>
  </w:style>
  <w:style w:type="paragraph" w:styleId="llb">
    <w:name w:val="footer"/>
    <w:basedOn w:val="Norml"/>
    <w:link w:val="llbChar"/>
    <w:uiPriority w:val="99"/>
    <w:unhideWhenUsed/>
    <w:rsid w:val="00D32F77"/>
    <w:pPr>
      <w:tabs>
        <w:tab w:val="center" w:pos="4536"/>
        <w:tab w:val="right" w:pos="9072"/>
      </w:tabs>
      <w:spacing w:after="0" w:line="240" w:lineRule="auto"/>
    </w:pPr>
  </w:style>
  <w:style w:type="character" w:customStyle="1" w:styleId="llbChar">
    <w:name w:val="Élőláb Char"/>
    <w:basedOn w:val="Bekezdsalapbettpusa"/>
    <w:link w:val="llb"/>
    <w:uiPriority w:val="99"/>
    <w:rsid w:val="00D32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l">
    <w:name w:val="il"/>
    <w:basedOn w:val="Bekezdsalapbettpusa"/>
    <w:qFormat/>
    <w:rsid w:val="00D443E7"/>
  </w:style>
  <w:style w:type="character" w:styleId="Jegyzethivatkozs">
    <w:name w:val="annotation reference"/>
    <w:basedOn w:val="Bekezdsalapbettpusa"/>
    <w:uiPriority w:val="99"/>
    <w:semiHidden/>
    <w:unhideWhenUsed/>
    <w:qFormat/>
    <w:rsid w:val="0047523F"/>
    <w:rPr>
      <w:sz w:val="16"/>
      <w:szCs w:val="16"/>
    </w:rPr>
  </w:style>
  <w:style w:type="character" w:customStyle="1" w:styleId="JegyzetszvegChar">
    <w:name w:val="Jegyzetszöveg Char"/>
    <w:basedOn w:val="Bekezdsalapbettpusa"/>
    <w:link w:val="Jegyzetszveg"/>
    <w:uiPriority w:val="99"/>
    <w:semiHidden/>
    <w:qFormat/>
    <w:rsid w:val="0047523F"/>
    <w:rPr>
      <w:sz w:val="20"/>
      <w:szCs w:val="20"/>
    </w:rPr>
  </w:style>
  <w:style w:type="character" w:customStyle="1" w:styleId="MegjegyzstrgyaChar">
    <w:name w:val="Megjegyzés tárgya Char"/>
    <w:basedOn w:val="JegyzetszvegChar"/>
    <w:link w:val="Megjegyzstrgya"/>
    <w:uiPriority w:val="99"/>
    <w:semiHidden/>
    <w:qFormat/>
    <w:rsid w:val="0047523F"/>
    <w:rPr>
      <w:b/>
      <w:bCs/>
      <w:sz w:val="20"/>
      <w:szCs w:val="20"/>
    </w:rPr>
  </w:style>
  <w:style w:type="character" w:customStyle="1" w:styleId="BuborkszvegChar">
    <w:name w:val="Buborékszöveg Char"/>
    <w:basedOn w:val="Bekezdsalapbettpusa"/>
    <w:link w:val="Buborkszveg"/>
    <w:uiPriority w:val="99"/>
    <w:semiHidden/>
    <w:qFormat/>
    <w:rsid w:val="0047523F"/>
    <w:rPr>
      <w:rFonts w:ascii="Segoe UI" w:hAnsi="Segoe UI" w:cs="Segoe UI"/>
      <w:sz w:val="18"/>
      <w:szCs w:val="18"/>
    </w:rPr>
  </w:style>
  <w:style w:type="character" w:customStyle="1" w:styleId="HTML-kntformzottChar">
    <w:name w:val="HTML-ként formázott Char"/>
    <w:basedOn w:val="Bekezdsalapbettpusa"/>
    <w:link w:val="HTML-kntformzott"/>
    <w:uiPriority w:val="99"/>
    <w:qFormat/>
    <w:rsid w:val="00DB746C"/>
    <w:rPr>
      <w:rFonts w:ascii="Courier New" w:eastAsia="Times New Roman" w:hAnsi="Courier New" w:cs="Courier New"/>
      <w:sz w:val="20"/>
      <w:szCs w:val="20"/>
      <w:lang w:eastAsia="en-GB"/>
    </w:rPr>
  </w:style>
  <w:style w:type="paragraph" w:customStyle="1" w:styleId="Heading">
    <w:name w:val="Heading"/>
    <w:basedOn w:val="Norml"/>
    <w:next w:val="Szvegtrzs"/>
    <w:qFormat/>
    <w:pPr>
      <w:keepNext/>
      <w:spacing w:before="240" w:after="120"/>
    </w:pPr>
    <w:rPr>
      <w:rFonts w:ascii="Liberation Sans" w:eastAsia="DejaVu Sans" w:hAnsi="Liberation Sans" w:cs="FreeSans"/>
      <w:sz w:val="28"/>
      <w:szCs w:val="28"/>
    </w:rPr>
  </w:style>
  <w:style w:type="paragraph" w:styleId="Szvegtrzs">
    <w:name w:val="Body Text"/>
    <w:basedOn w:val="Norml"/>
    <w:pPr>
      <w:spacing w:after="140"/>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styleId="NormlWeb">
    <w:name w:val="Normal (Web)"/>
    <w:basedOn w:val="Norml"/>
    <w:uiPriority w:val="99"/>
    <w:unhideWhenUsed/>
    <w:qFormat/>
    <w:rsid w:val="00D443E7"/>
    <w:pPr>
      <w:spacing w:beforeAutospacing="1" w:afterAutospacing="1" w:line="240" w:lineRule="auto"/>
    </w:pPr>
    <w:rPr>
      <w:rFonts w:ascii="Times New Roman" w:eastAsia="Times New Roman" w:hAnsi="Times New Roman" w:cs="Times New Roman"/>
      <w:sz w:val="24"/>
      <w:szCs w:val="24"/>
      <w:lang w:eastAsia="en-GB"/>
    </w:rPr>
  </w:style>
  <w:style w:type="paragraph" w:styleId="Jegyzetszveg">
    <w:name w:val="annotation text"/>
    <w:basedOn w:val="Norml"/>
    <w:link w:val="JegyzetszvegChar"/>
    <w:uiPriority w:val="99"/>
    <w:semiHidden/>
    <w:unhideWhenUsed/>
    <w:qFormat/>
    <w:rsid w:val="0047523F"/>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qFormat/>
    <w:rsid w:val="0047523F"/>
    <w:rPr>
      <w:b/>
      <w:bCs/>
    </w:rPr>
  </w:style>
  <w:style w:type="paragraph" w:styleId="Buborkszveg">
    <w:name w:val="Balloon Text"/>
    <w:basedOn w:val="Norml"/>
    <w:link w:val="BuborkszvegChar"/>
    <w:uiPriority w:val="99"/>
    <w:semiHidden/>
    <w:unhideWhenUsed/>
    <w:qFormat/>
    <w:rsid w:val="0047523F"/>
    <w:pPr>
      <w:spacing w:after="0" w:line="240" w:lineRule="auto"/>
    </w:pPr>
    <w:rPr>
      <w:rFonts w:ascii="Segoe UI" w:hAnsi="Segoe UI" w:cs="Segoe UI"/>
      <w:sz w:val="18"/>
      <w:szCs w:val="18"/>
    </w:rPr>
  </w:style>
  <w:style w:type="paragraph" w:styleId="HTML-kntformzott">
    <w:name w:val="HTML Preformatted"/>
    <w:basedOn w:val="Norml"/>
    <w:link w:val="HTML-kntformzottChar"/>
    <w:uiPriority w:val="99"/>
    <w:unhideWhenUsed/>
    <w:qFormat/>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lfej">
    <w:name w:val="header"/>
    <w:basedOn w:val="Norml"/>
    <w:link w:val="lfejChar"/>
    <w:uiPriority w:val="99"/>
    <w:unhideWhenUsed/>
    <w:rsid w:val="00D32F77"/>
    <w:pPr>
      <w:tabs>
        <w:tab w:val="center" w:pos="4536"/>
        <w:tab w:val="right" w:pos="9072"/>
      </w:tabs>
      <w:spacing w:after="0" w:line="240" w:lineRule="auto"/>
    </w:pPr>
  </w:style>
  <w:style w:type="character" w:customStyle="1" w:styleId="lfejChar">
    <w:name w:val="Élőfej Char"/>
    <w:basedOn w:val="Bekezdsalapbettpusa"/>
    <w:link w:val="lfej"/>
    <w:uiPriority w:val="99"/>
    <w:rsid w:val="00D32F77"/>
  </w:style>
  <w:style w:type="paragraph" w:styleId="llb">
    <w:name w:val="footer"/>
    <w:basedOn w:val="Norml"/>
    <w:link w:val="llbChar"/>
    <w:uiPriority w:val="99"/>
    <w:unhideWhenUsed/>
    <w:rsid w:val="00D32F77"/>
    <w:pPr>
      <w:tabs>
        <w:tab w:val="center" w:pos="4536"/>
        <w:tab w:val="right" w:pos="9072"/>
      </w:tabs>
      <w:spacing w:after="0" w:line="240" w:lineRule="auto"/>
    </w:pPr>
  </w:style>
  <w:style w:type="character" w:customStyle="1" w:styleId="llbChar">
    <w:name w:val="Élőláb Char"/>
    <w:basedOn w:val="Bekezdsalapbettpusa"/>
    <w:link w:val="llb"/>
    <w:uiPriority w:val="99"/>
    <w:rsid w:val="00D32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E701D-3222-4603-96EF-E345B01B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4866</Words>
  <Characters>27742</Characters>
  <Application>Microsoft Office Word</Application>
  <DocSecurity>0</DocSecurity>
  <Lines>231</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10</cp:revision>
  <cp:lastPrinted>2020-04-06T19:43:00Z</cp:lastPrinted>
  <dcterms:created xsi:type="dcterms:W3CDTF">2020-04-06T17:11:00Z</dcterms:created>
  <dcterms:modified xsi:type="dcterms:W3CDTF">2020-04-06T19:43:00Z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